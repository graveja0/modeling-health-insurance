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25568" w14:textId="77777777" w:rsidR="004102ED" w:rsidRDefault="00197A7C" w:rsidP="0076124F">
      <w:pPr>
        <w:jc w:val="center"/>
        <w:rPr>
          <w:rFonts w:eastAsiaTheme="minorEastAsia"/>
          <w:sz w:val="32"/>
          <w:szCs w:val="32"/>
        </w:rPr>
      </w:pPr>
      <w:r>
        <w:rPr>
          <w:rFonts w:eastAsiaTheme="minorEastAsia"/>
          <w:sz w:val="32"/>
          <w:szCs w:val="32"/>
        </w:rPr>
        <w:t>Ex Ante Policy Evaluation: A Unified Approach</w:t>
      </w:r>
    </w:p>
    <w:p w14:paraId="1CA33174" w14:textId="77777777" w:rsidR="0076124F" w:rsidRDefault="0076124F" w:rsidP="0076124F">
      <w:pPr>
        <w:jc w:val="center"/>
        <w:rPr>
          <w:rFonts w:eastAsiaTheme="minorEastAsia"/>
          <w:sz w:val="32"/>
          <w:szCs w:val="32"/>
        </w:rPr>
      </w:pPr>
    </w:p>
    <w:p w14:paraId="3BACEB3C" w14:textId="77777777" w:rsidR="0076124F" w:rsidRDefault="0076124F" w:rsidP="0076124F">
      <w:pPr>
        <w:jc w:val="center"/>
        <w:rPr>
          <w:rFonts w:eastAsiaTheme="minorEastAsia"/>
          <w:sz w:val="32"/>
          <w:szCs w:val="32"/>
        </w:rPr>
      </w:pPr>
    </w:p>
    <w:p w14:paraId="73C92A32" w14:textId="77777777" w:rsidR="0076124F" w:rsidRPr="0076124F" w:rsidRDefault="0076124F" w:rsidP="0076124F">
      <w:pPr>
        <w:jc w:val="center"/>
        <w:rPr>
          <w:rFonts w:eastAsiaTheme="minorEastAsia"/>
          <w:szCs w:val="22"/>
        </w:rPr>
      </w:pPr>
      <w:r w:rsidRPr="0076124F">
        <w:rPr>
          <w:rFonts w:eastAsiaTheme="minorEastAsia"/>
          <w:szCs w:val="22"/>
        </w:rPr>
        <w:t>John A. Graves</w:t>
      </w:r>
    </w:p>
    <w:p w14:paraId="0764B25C" w14:textId="77777777" w:rsidR="0076124F" w:rsidRPr="0076124F" w:rsidRDefault="0076124F" w:rsidP="0076124F">
      <w:pPr>
        <w:jc w:val="center"/>
        <w:rPr>
          <w:rFonts w:eastAsiaTheme="minorEastAsia"/>
          <w:i/>
          <w:iCs/>
          <w:szCs w:val="22"/>
        </w:rPr>
      </w:pPr>
      <w:r w:rsidRPr="0076124F">
        <w:rPr>
          <w:rFonts w:eastAsiaTheme="minorEastAsia"/>
          <w:i/>
          <w:iCs/>
          <w:szCs w:val="22"/>
        </w:rPr>
        <w:t>Vanderbilt University</w:t>
      </w:r>
    </w:p>
    <w:p w14:paraId="3D1B2001" w14:textId="77777777" w:rsidR="004102ED" w:rsidRDefault="004102ED" w:rsidP="0076124F">
      <w:pPr>
        <w:jc w:val="center"/>
        <w:rPr>
          <w:rFonts w:eastAsiaTheme="minorEastAsia"/>
          <w:sz w:val="32"/>
          <w:szCs w:val="32"/>
        </w:rPr>
      </w:pPr>
    </w:p>
    <w:p w14:paraId="54A7A320" w14:textId="57D3E9B4" w:rsidR="0076124F" w:rsidRDefault="0076124F" w:rsidP="0076124F">
      <w:pPr>
        <w:jc w:val="center"/>
        <w:rPr>
          <w:rFonts w:eastAsiaTheme="minorEastAsia"/>
          <w:szCs w:val="22"/>
        </w:rPr>
      </w:pPr>
      <w:del w:id="0" w:author="Graves, John" w:date="2019-08-05T09:56:00Z">
        <w:r w:rsidDel="005C0CBB">
          <w:rPr>
            <w:rFonts w:eastAsiaTheme="minorEastAsia"/>
            <w:szCs w:val="22"/>
          </w:rPr>
          <w:delText xml:space="preserve">July </w:delText>
        </w:r>
      </w:del>
      <w:ins w:id="1" w:author="Graves, John" w:date="2019-08-05T09:56:00Z">
        <w:r w:rsidR="005C0CBB">
          <w:rPr>
            <w:rFonts w:eastAsiaTheme="minorEastAsia"/>
            <w:szCs w:val="22"/>
          </w:rPr>
          <w:t xml:space="preserve">August </w:t>
        </w:r>
      </w:ins>
      <w:r>
        <w:rPr>
          <w:rFonts w:eastAsiaTheme="minorEastAsia"/>
          <w:szCs w:val="22"/>
        </w:rPr>
        <w:t>201</w:t>
      </w:r>
      <w:ins w:id="2" w:author="Graves, John" w:date="2019-08-06T06:56:00Z">
        <w:r w:rsidR="00300A5A">
          <w:rPr>
            <w:rFonts w:eastAsiaTheme="minorEastAsia"/>
            <w:szCs w:val="22"/>
          </w:rPr>
          <w:t>9</w:t>
        </w:r>
      </w:ins>
      <w:del w:id="3" w:author="Graves, John" w:date="2019-08-06T06:56:00Z">
        <w:r w:rsidDel="00300A5A">
          <w:rPr>
            <w:rFonts w:eastAsiaTheme="minorEastAsia"/>
            <w:szCs w:val="22"/>
          </w:rPr>
          <w:delText>7</w:delText>
        </w:r>
      </w:del>
    </w:p>
    <w:p w14:paraId="3E29D785" w14:textId="77777777" w:rsidR="0076124F" w:rsidRDefault="0076124F" w:rsidP="0076124F">
      <w:pPr>
        <w:jc w:val="center"/>
        <w:rPr>
          <w:rFonts w:eastAsiaTheme="minorEastAsia"/>
          <w:szCs w:val="22"/>
        </w:rPr>
      </w:pPr>
    </w:p>
    <w:p w14:paraId="663DDB70" w14:textId="77777777" w:rsidR="0076124F" w:rsidRDefault="0076124F" w:rsidP="0076124F">
      <w:pPr>
        <w:jc w:val="center"/>
        <w:rPr>
          <w:rFonts w:eastAsiaTheme="minorEastAsia"/>
          <w:szCs w:val="22"/>
        </w:rPr>
      </w:pPr>
    </w:p>
    <w:p w14:paraId="6E183485" w14:textId="77777777" w:rsidR="0076124F" w:rsidRDefault="0076124F" w:rsidP="0076124F">
      <w:pPr>
        <w:rPr>
          <w:rFonts w:eastAsiaTheme="minorEastAsia"/>
          <w:szCs w:val="22"/>
        </w:rPr>
      </w:pPr>
    </w:p>
    <w:p w14:paraId="36723C2B" w14:textId="429F1106" w:rsidR="009C5A93" w:rsidRDefault="0076124F">
      <w:pPr>
        <w:spacing w:line="480" w:lineRule="auto"/>
        <w:ind w:firstLine="720"/>
        <w:rPr>
          <w:ins w:id="4" w:author="Graves, John" w:date="2019-07-31T10:35:00Z"/>
          <w:rFonts w:eastAsiaTheme="minorEastAsia"/>
          <w:szCs w:val="22"/>
        </w:rPr>
        <w:pPrChange w:id="5" w:author="Graves, John" w:date="2019-08-05T09:39:00Z">
          <w:pPr>
            <w:spacing w:line="480" w:lineRule="auto"/>
          </w:pPr>
        </w:pPrChange>
      </w:pPr>
      <w:r>
        <w:rPr>
          <w:rFonts w:eastAsiaTheme="minorEastAsia"/>
          <w:szCs w:val="22"/>
        </w:rPr>
        <w:t xml:space="preserve">Evaluation of policy change is the lifeblood of applied economic research. Often, </w:t>
      </w:r>
      <w:r w:rsidR="00702EC2">
        <w:rPr>
          <w:rFonts w:eastAsiaTheme="minorEastAsia"/>
          <w:szCs w:val="22"/>
        </w:rPr>
        <w:t>evaluation is</w:t>
      </w:r>
      <w:r>
        <w:rPr>
          <w:rFonts w:eastAsiaTheme="minorEastAsia"/>
          <w:szCs w:val="22"/>
        </w:rPr>
        <w:t xml:space="preserve"> retrospective: </w:t>
      </w:r>
      <w:r w:rsidR="00DD03F7">
        <w:rPr>
          <w:rFonts w:eastAsiaTheme="minorEastAsia"/>
          <w:szCs w:val="22"/>
        </w:rPr>
        <w:t xml:space="preserve">a policy changes, data are collected, and </w:t>
      </w:r>
      <w:ins w:id="6" w:author="Graves, John" w:date="2019-07-30T07:43:00Z">
        <w:r w:rsidR="00015A8F">
          <w:rPr>
            <w:rFonts w:eastAsiaTheme="minorEastAsia"/>
            <w:szCs w:val="22"/>
          </w:rPr>
          <w:t xml:space="preserve">researchers </w:t>
        </w:r>
      </w:ins>
      <w:del w:id="7" w:author="Graves, John" w:date="2019-07-30T07:43:00Z">
        <w:r w:rsidR="00DD03F7" w:rsidDel="00015A8F">
          <w:rPr>
            <w:rFonts w:eastAsiaTheme="minorEastAsia"/>
            <w:szCs w:val="22"/>
          </w:rPr>
          <w:delText xml:space="preserve">researchers draw on </w:delText>
        </w:r>
      </w:del>
      <w:del w:id="8" w:author="Graves, John" w:date="2019-07-24T12:36:00Z">
        <w:r w:rsidR="00DD03F7" w:rsidDel="0087787E">
          <w:rPr>
            <w:rFonts w:eastAsiaTheme="minorEastAsia"/>
            <w:szCs w:val="22"/>
          </w:rPr>
          <w:delText xml:space="preserve">an array of </w:delText>
        </w:r>
      </w:del>
      <w:del w:id="9" w:author="Graves, John" w:date="2019-07-30T07:43:00Z">
        <w:r w:rsidR="00F01552" w:rsidDel="00015A8F">
          <w:rPr>
            <w:rFonts w:eastAsiaTheme="minorEastAsia"/>
            <w:szCs w:val="22"/>
          </w:rPr>
          <w:delText>econometric</w:delText>
        </w:r>
        <w:r w:rsidR="00DD03F7" w:rsidDel="00015A8F">
          <w:rPr>
            <w:rFonts w:eastAsiaTheme="minorEastAsia"/>
            <w:szCs w:val="22"/>
          </w:rPr>
          <w:delText xml:space="preserve"> design</w:delText>
        </w:r>
      </w:del>
      <w:del w:id="10" w:author="Graves, John" w:date="2019-07-24T12:36:00Z">
        <w:r w:rsidR="00DD03F7" w:rsidDel="0087787E">
          <w:rPr>
            <w:rFonts w:eastAsiaTheme="minorEastAsia"/>
            <w:szCs w:val="22"/>
          </w:rPr>
          <w:delText>s</w:delText>
        </w:r>
      </w:del>
      <w:del w:id="11" w:author="Graves, John" w:date="2019-07-30T07:43:00Z">
        <w:r w:rsidR="00DD03F7" w:rsidDel="00015A8F">
          <w:rPr>
            <w:rFonts w:eastAsiaTheme="minorEastAsia"/>
            <w:szCs w:val="22"/>
          </w:rPr>
          <w:delText xml:space="preserve"> </w:delText>
        </w:r>
        <w:r w:rsidR="00854F7E" w:rsidDel="00015A8F">
          <w:rPr>
            <w:rFonts w:eastAsiaTheme="minorEastAsia"/>
            <w:szCs w:val="22"/>
          </w:rPr>
          <w:delText xml:space="preserve">to </w:delText>
        </w:r>
      </w:del>
      <w:r w:rsidR="00854F7E">
        <w:rPr>
          <w:rFonts w:eastAsiaTheme="minorEastAsia"/>
          <w:szCs w:val="22"/>
        </w:rPr>
        <w:t xml:space="preserve">evaluate </w:t>
      </w:r>
      <w:r w:rsidR="00DD03F7">
        <w:rPr>
          <w:rFonts w:eastAsiaTheme="minorEastAsia"/>
          <w:szCs w:val="22"/>
        </w:rPr>
        <w:t xml:space="preserve">impact on welfare-relevant outcomes. </w:t>
      </w:r>
      <w:r w:rsidR="004A6F82">
        <w:rPr>
          <w:rFonts w:eastAsiaTheme="minorEastAsia"/>
          <w:szCs w:val="22"/>
        </w:rPr>
        <w:t>This exercise</w:t>
      </w:r>
      <w:r w:rsidR="00F53549">
        <w:rPr>
          <w:rFonts w:eastAsiaTheme="minorEastAsia"/>
          <w:szCs w:val="22"/>
        </w:rPr>
        <w:t xml:space="preserve"> </w:t>
      </w:r>
      <w:r w:rsidR="00150B7C">
        <w:rPr>
          <w:rFonts w:eastAsiaTheme="minorEastAsia"/>
          <w:szCs w:val="22"/>
        </w:rPr>
        <w:t xml:space="preserve">is </w:t>
      </w:r>
      <w:r w:rsidR="00E3169F">
        <w:rPr>
          <w:rFonts w:eastAsiaTheme="minorEastAsia"/>
          <w:szCs w:val="22"/>
        </w:rPr>
        <w:t>frequently</w:t>
      </w:r>
      <w:r w:rsidR="00150B7C">
        <w:rPr>
          <w:rFonts w:eastAsiaTheme="minorEastAsia"/>
          <w:szCs w:val="22"/>
        </w:rPr>
        <w:t xml:space="preserve"> conducted</w:t>
      </w:r>
      <w:r w:rsidR="0064468B">
        <w:rPr>
          <w:rFonts w:eastAsiaTheme="minorEastAsia"/>
          <w:szCs w:val="22"/>
        </w:rPr>
        <w:t xml:space="preserve"> in </w:t>
      </w:r>
      <w:r w:rsidR="00C672D5">
        <w:rPr>
          <w:rFonts w:eastAsiaTheme="minorEastAsia"/>
          <w:szCs w:val="22"/>
        </w:rPr>
        <w:t>service of a</w:t>
      </w:r>
      <w:r w:rsidR="00DD03F7">
        <w:rPr>
          <w:rFonts w:eastAsiaTheme="minorEastAsia"/>
          <w:szCs w:val="22"/>
        </w:rPr>
        <w:t xml:space="preserve"> greater goal</w:t>
      </w:r>
      <w:r w:rsidR="00AB5E62">
        <w:rPr>
          <w:rFonts w:eastAsiaTheme="minorEastAsia"/>
          <w:szCs w:val="22"/>
        </w:rPr>
        <w:t>—</w:t>
      </w:r>
      <w:r w:rsidR="00DD03F7">
        <w:rPr>
          <w:rFonts w:eastAsiaTheme="minorEastAsia"/>
          <w:szCs w:val="22"/>
        </w:rPr>
        <w:t>namely,</w:t>
      </w:r>
      <w:r w:rsidR="00AB5E62">
        <w:rPr>
          <w:rFonts w:eastAsiaTheme="minorEastAsia"/>
          <w:szCs w:val="22"/>
        </w:rPr>
        <w:t xml:space="preserve"> </w:t>
      </w:r>
      <w:r w:rsidR="00DD03F7">
        <w:rPr>
          <w:rFonts w:eastAsiaTheme="minorEastAsia"/>
          <w:szCs w:val="22"/>
        </w:rPr>
        <w:t xml:space="preserve">to </w:t>
      </w:r>
      <w:ins w:id="12" w:author="Graves, John" w:date="2019-07-24T12:36:00Z">
        <w:r w:rsidR="00BE144B">
          <w:rPr>
            <w:rFonts w:eastAsiaTheme="minorEastAsia"/>
            <w:szCs w:val="22"/>
          </w:rPr>
          <w:t xml:space="preserve">make </w:t>
        </w:r>
      </w:ins>
      <w:del w:id="13" w:author="Graves, John" w:date="2019-07-24T12:36:00Z">
        <w:r w:rsidR="00DD03F7" w:rsidDel="00BE144B">
          <w:rPr>
            <w:rFonts w:eastAsiaTheme="minorEastAsia"/>
            <w:szCs w:val="22"/>
          </w:rPr>
          <w:delText xml:space="preserve">posit and make </w:delText>
        </w:r>
      </w:del>
      <w:r w:rsidR="00116590">
        <w:rPr>
          <w:rFonts w:eastAsiaTheme="minorEastAsia"/>
          <w:szCs w:val="22"/>
        </w:rPr>
        <w:t>p</w:t>
      </w:r>
      <w:r w:rsidR="00DD03F7">
        <w:rPr>
          <w:rFonts w:eastAsiaTheme="minorEastAsia"/>
          <w:szCs w:val="22"/>
        </w:rPr>
        <w:t xml:space="preserve">redictions based on </w:t>
      </w:r>
      <w:r w:rsidR="001F4EB3">
        <w:rPr>
          <w:rFonts w:eastAsiaTheme="minorEastAsia"/>
          <w:szCs w:val="22"/>
        </w:rPr>
        <w:t xml:space="preserve">theory </w:t>
      </w:r>
      <w:r w:rsidR="00DD03F7">
        <w:rPr>
          <w:rFonts w:eastAsiaTheme="minorEastAsia"/>
          <w:szCs w:val="22"/>
        </w:rPr>
        <w:t xml:space="preserve">about </w:t>
      </w:r>
      <w:del w:id="14" w:author="Graves, John" w:date="2019-07-24T12:36:00Z">
        <w:r w:rsidR="00994A75" w:rsidDel="00AE07E4">
          <w:rPr>
            <w:rFonts w:eastAsiaTheme="minorEastAsia"/>
            <w:szCs w:val="22"/>
          </w:rPr>
          <w:delText xml:space="preserve">human </w:delText>
        </w:r>
      </w:del>
      <w:ins w:id="15" w:author="Graves, John" w:date="2019-07-24T12:36:00Z">
        <w:r w:rsidR="00AE07E4">
          <w:rPr>
            <w:rFonts w:eastAsiaTheme="minorEastAsia"/>
            <w:szCs w:val="22"/>
          </w:rPr>
          <w:t xml:space="preserve">economic </w:t>
        </w:r>
      </w:ins>
      <w:r w:rsidR="00DD03F7">
        <w:rPr>
          <w:rFonts w:eastAsiaTheme="minorEastAsia"/>
          <w:szCs w:val="22"/>
        </w:rPr>
        <w:t xml:space="preserve">behavior, and </w:t>
      </w:r>
      <w:r w:rsidR="00BA39E2">
        <w:rPr>
          <w:rFonts w:eastAsiaTheme="minorEastAsia"/>
          <w:szCs w:val="22"/>
        </w:rPr>
        <w:t>to use</w:t>
      </w:r>
      <w:r w:rsidR="00196BCC">
        <w:rPr>
          <w:rFonts w:eastAsiaTheme="minorEastAsia"/>
          <w:szCs w:val="22"/>
        </w:rPr>
        <w:t xml:space="preserve"> </w:t>
      </w:r>
      <w:r w:rsidR="00DD03F7">
        <w:rPr>
          <w:rFonts w:eastAsiaTheme="minorEastAsia"/>
          <w:szCs w:val="22"/>
        </w:rPr>
        <w:t>policy change as a</w:t>
      </w:r>
      <w:r w:rsidR="00CF61A6">
        <w:rPr>
          <w:rFonts w:eastAsiaTheme="minorEastAsia"/>
          <w:szCs w:val="22"/>
        </w:rPr>
        <w:t xml:space="preserve"> </w:t>
      </w:r>
      <w:r w:rsidR="00BA39E2">
        <w:rPr>
          <w:rFonts w:eastAsiaTheme="minorEastAsia"/>
          <w:szCs w:val="22"/>
        </w:rPr>
        <w:t xml:space="preserve">lens </w:t>
      </w:r>
      <w:r w:rsidR="00CA2DFA">
        <w:rPr>
          <w:rFonts w:eastAsiaTheme="minorEastAsia"/>
          <w:szCs w:val="22"/>
        </w:rPr>
        <w:t>through which</w:t>
      </w:r>
      <w:r w:rsidR="00F9074C">
        <w:rPr>
          <w:rFonts w:eastAsiaTheme="minorEastAsia"/>
          <w:szCs w:val="22"/>
        </w:rPr>
        <w:t xml:space="preserve"> </w:t>
      </w:r>
      <w:ins w:id="16" w:author="Graves, John" w:date="2019-07-24T12:46:00Z">
        <w:r w:rsidR="00D91E36">
          <w:rPr>
            <w:rFonts w:eastAsiaTheme="minorEastAsia"/>
            <w:szCs w:val="22"/>
          </w:rPr>
          <w:t xml:space="preserve">these </w:t>
        </w:r>
      </w:ins>
      <w:del w:id="17" w:author="Graves, John" w:date="2019-07-24T12:46:00Z">
        <w:r w:rsidR="00F9074C" w:rsidDel="00854E33">
          <w:rPr>
            <w:rFonts w:eastAsiaTheme="minorEastAsia"/>
            <w:szCs w:val="22"/>
          </w:rPr>
          <w:delText>these</w:delText>
        </w:r>
        <w:r w:rsidR="00CA2DFA" w:rsidDel="00854E33">
          <w:rPr>
            <w:rFonts w:eastAsiaTheme="minorEastAsia"/>
            <w:szCs w:val="22"/>
          </w:rPr>
          <w:delText xml:space="preserve"> </w:delText>
        </w:r>
      </w:del>
      <w:del w:id="18" w:author="Graves, John" w:date="2019-07-25T11:09:00Z">
        <w:r w:rsidR="00CA2DFA" w:rsidDel="009F16D0">
          <w:rPr>
            <w:rFonts w:eastAsiaTheme="minorEastAsia"/>
            <w:szCs w:val="22"/>
          </w:rPr>
          <w:delText>hypotheses</w:delText>
        </w:r>
      </w:del>
      <w:ins w:id="19" w:author="Graves, John" w:date="2019-07-25T11:09:00Z">
        <w:r w:rsidR="009F16D0">
          <w:rPr>
            <w:rFonts w:eastAsiaTheme="minorEastAsia"/>
            <w:szCs w:val="22"/>
          </w:rPr>
          <w:t>predictions</w:t>
        </w:r>
      </w:ins>
      <w:r w:rsidR="00CA2DFA">
        <w:rPr>
          <w:rFonts w:eastAsiaTheme="minorEastAsia"/>
          <w:szCs w:val="22"/>
        </w:rPr>
        <w:t xml:space="preserve"> are tested</w:t>
      </w:r>
      <w:r w:rsidR="00DD03F7">
        <w:rPr>
          <w:rFonts w:eastAsiaTheme="minorEastAsia"/>
          <w:szCs w:val="22"/>
        </w:rPr>
        <w:t xml:space="preserve">. </w:t>
      </w:r>
      <w:r w:rsidR="009C5A93">
        <w:rPr>
          <w:rFonts w:eastAsiaTheme="minorEastAsia"/>
          <w:szCs w:val="22"/>
        </w:rPr>
        <w:t xml:space="preserve">Knowledge produced through this exercise </w:t>
      </w:r>
      <w:r w:rsidR="0005753B">
        <w:rPr>
          <w:rFonts w:eastAsiaTheme="minorEastAsia"/>
          <w:szCs w:val="22"/>
        </w:rPr>
        <w:t>is then (ideally</w:t>
      </w:r>
      <w:r w:rsidR="00DE5041">
        <w:rPr>
          <w:rFonts w:eastAsiaTheme="minorEastAsia"/>
          <w:szCs w:val="22"/>
        </w:rPr>
        <w:t>, but not always</w:t>
      </w:r>
      <w:r w:rsidR="0005753B">
        <w:rPr>
          <w:rFonts w:eastAsiaTheme="minorEastAsia"/>
          <w:szCs w:val="22"/>
        </w:rPr>
        <w:t xml:space="preserve">) </w:t>
      </w:r>
      <w:del w:id="20" w:author="Graves, John" w:date="2019-08-06T06:45:00Z">
        <w:r w:rsidR="0005753B" w:rsidDel="00B96604">
          <w:rPr>
            <w:rFonts w:eastAsiaTheme="minorEastAsia"/>
            <w:szCs w:val="22"/>
          </w:rPr>
          <w:delText xml:space="preserve">disseminated and </w:delText>
        </w:r>
      </w:del>
      <w:r w:rsidR="009C5A93">
        <w:rPr>
          <w:rFonts w:eastAsiaTheme="minorEastAsia"/>
          <w:szCs w:val="22"/>
        </w:rPr>
        <w:t xml:space="preserve">applied </w:t>
      </w:r>
      <w:r w:rsidR="0005753B">
        <w:rPr>
          <w:rFonts w:eastAsiaTheme="minorEastAsia"/>
          <w:szCs w:val="22"/>
        </w:rPr>
        <w:t xml:space="preserve">to future policy to </w:t>
      </w:r>
      <w:r w:rsidR="009C5A93">
        <w:rPr>
          <w:rFonts w:eastAsiaTheme="minorEastAsia"/>
          <w:szCs w:val="22"/>
        </w:rPr>
        <w:t>improve efficiency and human welfare.</w:t>
      </w:r>
      <w:ins w:id="21" w:author="Graves, John" w:date="2019-07-24T11:13:00Z">
        <w:r w:rsidR="004A275B">
          <w:rPr>
            <w:rFonts w:eastAsiaTheme="minorEastAsia"/>
            <w:szCs w:val="22"/>
          </w:rPr>
          <w:t xml:space="preserve"> </w:t>
        </w:r>
      </w:ins>
    </w:p>
    <w:p w14:paraId="4F1A2077" w14:textId="385C6759" w:rsidR="004445C6" w:rsidDel="004445C6" w:rsidRDefault="004445C6" w:rsidP="004445C6">
      <w:pPr>
        <w:spacing w:line="480" w:lineRule="auto"/>
        <w:rPr>
          <w:del w:id="22" w:author="Graves, John" w:date="2019-07-31T10:35:00Z"/>
          <w:rFonts w:eastAsiaTheme="minorEastAsia"/>
          <w:szCs w:val="22"/>
        </w:rPr>
      </w:pPr>
    </w:p>
    <w:p w14:paraId="54B4F1FA" w14:textId="7FC79D93" w:rsidR="00210966" w:rsidRPr="001E4ADE" w:rsidRDefault="009C5A93">
      <w:pPr>
        <w:spacing w:line="480" w:lineRule="auto"/>
        <w:ind w:firstLine="720"/>
        <w:rPr>
          <w:rFonts w:eastAsiaTheme="minorEastAsia"/>
          <w:szCs w:val="22"/>
        </w:rPr>
      </w:pPr>
      <w:r>
        <w:rPr>
          <w:rFonts w:eastAsiaTheme="minorEastAsia"/>
          <w:szCs w:val="22"/>
        </w:rPr>
        <w:t xml:space="preserve">The primary focus </w:t>
      </w:r>
      <w:del w:id="23" w:author="Graves, John" w:date="2019-07-24T11:24:00Z">
        <w:r w:rsidR="00AF4348" w:rsidDel="0071192B">
          <w:rPr>
            <w:rFonts w:eastAsiaTheme="minorEastAsia"/>
            <w:szCs w:val="22"/>
          </w:rPr>
          <w:delText>of this study</w:delText>
        </w:r>
      </w:del>
      <w:ins w:id="24" w:author="Graves, John" w:date="2019-07-24T11:24:00Z">
        <w:r w:rsidR="0071192B">
          <w:rPr>
            <w:rFonts w:eastAsiaTheme="minorEastAsia"/>
            <w:szCs w:val="22"/>
          </w:rPr>
          <w:t>here</w:t>
        </w:r>
      </w:ins>
      <w:r w:rsidR="00AF4348">
        <w:rPr>
          <w:rFonts w:eastAsiaTheme="minorEastAsia"/>
          <w:szCs w:val="22"/>
        </w:rPr>
        <w:t xml:space="preserve"> </w:t>
      </w:r>
      <w:r>
        <w:rPr>
          <w:rFonts w:eastAsiaTheme="minorEastAsia"/>
          <w:szCs w:val="22"/>
        </w:rPr>
        <w:t>is on</w:t>
      </w:r>
      <w:r w:rsidR="00155B0C">
        <w:rPr>
          <w:rFonts w:eastAsiaTheme="minorEastAsia"/>
          <w:szCs w:val="22"/>
        </w:rPr>
        <w:t xml:space="preserve"> </w:t>
      </w:r>
      <w:r w:rsidR="0027134D">
        <w:rPr>
          <w:rFonts w:eastAsiaTheme="minorEastAsia"/>
          <w:szCs w:val="22"/>
        </w:rPr>
        <w:t>a</w:t>
      </w:r>
      <w:ins w:id="25" w:author="Graves, John" w:date="2019-07-24T12:37:00Z">
        <w:r w:rsidR="008F57FB">
          <w:rPr>
            <w:rFonts w:eastAsiaTheme="minorEastAsia"/>
            <w:szCs w:val="22"/>
          </w:rPr>
          <w:t xml:space="preserve"> related but inverse </w:t>
        </w:r>
      </w:ins>
      <w:del w:id="26" w:author="Graves, John" w:date="2019-07-24T12:37:00Z">
        <w:r w:rsidR="0027134D" w:rsidDel="008F57FB">
          <w:rPr>
            <w:rFonts w:eastAsiaTheme="minorEastAsia"/>
            <w:szCs w:val="22"/>
          </w:rPr>
          <w:delText>n</w:delText>
        </w:r>
        <w:r w:rsidR="00155B0C" w:rsidDel="008F57FB">
          <w:rPr>
            <w:rFonts w:eastAsiaTheme="minorEastAsia"/>
            <w:szCs w:val="22"/>
          </w:rPr>
          <w:delText xml:space="preserve"> inverse </w:delText>
        </w:r>
        <w:r w:rsidR="00E03222" w:rsidDel="008F57FB">
          <w:rPr>
            <w:rFonts w:eastAsiaTheme="minorEastAsia"/>
            <w:szCs w:val="22"/>
          </w:rPr>
          <w:delText xml:space="preserve">but equally important </w:delText>
        </w:r>
      </w:del>
      <w:r w:rsidR="008C6138">
        <w:rPr>
          <w:rFonts w:eastAsiaTheme="minorEastAsia"/>
          <w:szCs w:val="22"/>
        </w:rPr>
        <w:t>exercise</w:t>
      </w:r>
      <w:r w:rsidR="00155B0C">
        <w:rPr>
          <w:rFonts w:eastAsiaTheme="minorEastAsia"/>
          <w:szCs w:val="22"/>
        </w:rPr>
        <w:t xml:space="preserve">: </w:t>
      </w:r>
      <w:r w:rsidR="00155B0C" w:rsidRPr="00E62FAA">
        <w:rPr>
          <w:rFonts w:eastAsiaTheme="minorEastAsia"/>
          <w:szCs w:val="22"/>
        </w:rPr>
        <w:t>ex ante</w:t>
      </w:r>
      <w:r w:rsidR="00155B0C">
        <w:rPr>
          <w:rFonts w:eastAsiaTheme="minorEastAsia"/>
          <w:i/>
          <w:iCs/>
          <w:szCs w:val="22"/>
        </w:rPr>
        <w:t xml:space="preserve"> </w:t>
      </w:r>
      <w:r w:rsidR="00155B0C">
        <w:rPr>
          <w:rFonts w:eastAsiaTheme="minorEastAsia"/>
          <w:szCs w:val="22"/>
        </w:rPr>
        <w:t>policy evaluation</w:t>
      </w:r>
      <w:r w:rsidR="00511C05">
        <w:rPr>
          <w:rFonts w:eastAsiaTheme="minorEastAsia"/>
          <w:szCs w:val="22"/>
        </w:rPr>
        <w:t xml:space="preserve">. </w:t>
      </w:r>
      <w:r w:rsidR="00A035C5">
        <w:rPr>
          <w:rFonts w:eastAsiaTheme="minorEastAsia"/>
          <w:szCs w:val="22"/>
        </w:rPr>
        <w:t xml:space="preserve">Under this approach, </w:t>
      </w:r>
      <w:ins w:id="27" w:author="Graves, John" w:date="2019-07-24T12:39:00Z">
        <w:r w:rsidR="001E4ADE">
          <w:rPr>
            <w:rFonts w:eastAsiaTheme="minorEastAsia"/>
            <w:szCs w:val="22"/>
          </w:rPr>
          <w:t xml:space="preserve">empirical estimates serve as inputs </w:t>
        </w:r>
      </w:ins>
      <w:ins w:id="28" w:author="Graves, John" w:date="2019-07-24T12:58:00Z">
        <w:r w:rsidR="00035E4E" w:rsidRPr="004D3658">
          <w:rPr>
            <w:rFonts w:eastAsiaTheme="minorEastAsia"/>
            <w:i/>
            <w:iCs/>
            <w:szCs w:val="22"/>
            <w:rPrChange w:id="29" w:author="Graves, John" w:date="2019-07-25T11:19:00Z">
              <w:rPr>
                <w:rFonts w:eastAsiaTheme="minorEastAsia"/>
                <w:szCs w:val="22"/>
              </w:rPr>
            </w:rPrChange>
          </w:rPr>
          <w:t>to</w:t>
        </w:r>
        <w:r w:rsidR="00035E4E">
          <w:rPr>
            <w:rFonts w:eastAsiaTheme="minorEastAsia"/>
            <w:szCs w:val="22"/>
          </w:rPr>
          <w:t xml:space="preserve"> </w:t>
        </w:r>
      </w:ins>
      <w:ins w:id="30" w:author="Graves, John" w:date="2019-07-24T12:39:00Z">
        <w:r w:rsidR="001E4ADE">
          <w:rPr>
            <w:rFonts w:eastAsiaTheme="minorEastAsia"/>
            <w:szCs w:val="22"/>
          </w:rPr>
          <w:t>rather than outputs</w:t>
        </w:r>
      </w:ins>
      <w:ins w:id="31" w:author="Graves, John" w:date="2019-07-24T12:58:00Z">
        <w:r w:rsidR="00035E4E">
          <w:rPr>
            <w:rFonts w:eastAsiaTheme="minorEastAsia"/>
            <w:szCs w:val="22"/>
          </w:rPr>
          <w:t xml:space="preserve"> </w:t>
        </w:r>
        <w:r w:rsidR="00035E4E" w:rsidRPr="004D3658">
          <w:rPr>
            <w:rFonts w:eastAsiaTheme="minorEastAsia"/>
            <w:i/>
            <w:iCs/>
            <w:szCs w:val="22"/>
            <w:rPrChange w:id="32" w:author="Graves, John" w:date="2019-07-25T11:19:00Z">
              <w:rPr>
                <w:rFonts w:eastAsiaTheme="minorEastAsia"/>
                <w:szCs w:val="22"/>
              </w:rPr>
            </w:rPrChange>
          </w:rPr>
          <w:t>from</w:t>
        </w:r>
        <w:r w:rsidR="00035E4E">
          <w:rPr>
            <w:rFonts w:eastAsiaTheme="minorEastAsia"/>
            <w:szCs w:val="22"/>
          </w:rPr>
          <w:t xml:space="preserve"> the </w:t>
        </w:r>
      </w:ins>
      <w:ins w:id="33" w:author="Graves, John" w:date="2019-07-24T12:59:00Z">
        <w:r w:rsidR="0096537E">
          <w:rPr>
            <w:rFonts w:eastAsiaTheme="minorEastAsia"/>
            <w:szCs w:val="22"/>
          </w:rPr>
          <w:t xml:space="preserve">policy </w:t>
        </w:r>
      </w:ins>
      <w:ins w:id="34" w:author="Graves, John" w:date="2019-07-24T12:58:00Z">
        <w:r w:rsidR="00035E4E">
          <w:rPr>
            <w:rFonts w:eastAsiaTheme="minorEastAsia"/>
            <w:szCs w:val="22"/>
          </w:rPr>
          <w:t>evaluation process</w:t>
        </w:r>
      </w:ins>
      <w:ins w:id="35" w:author="Graves, John" w:date="2019-07-24T12:39:00Z">
        <w:r w:rsidR="001E4ADE">
          <w:rPr>
            <w:rFonts w:eastAsiaTheme="minorEastAsia"/>
            <w:szCs w:val="22"/>
          </w:rPr>
          <w:t xml:space="preserve">. </w:t>
        </w:r>
        <w:r w:rsidR="001029EF">
          <w:rPr>
            <w:rFonts w:eastAsiaTheme="minorEastAsia"/>
            <w:szCs w:val="22"/>
          </w:rPr>
          <w:t xml:space="preserve">Typically, </w:t>
        </w:r>
      </w:ins>
      <w:r w:rsidR="00A035C5">
        <w:rPr>
          <w:rFonts w:eastAsiaTheme="minorEastAsia"/>
          <w:szCs w:val="22"/>
        </w:rPr>
        <w:t xml:space="preserve">a model </w:t>
      </w:r>
      <w:ins w:id="36" w:author="Graves, John" w:date="2019-07-24T12:40:00Z">
        <w:r w:rsidR="001029EF">
          <w:rPr>
            <w:rFonts w:eastAsiaTheme="minorEastAsia"/>
            <w:szCs w:val="22"/>
          </w:rPr>
          <w:t xml:space="preserve">of economic behavior </w:t>
        </w:r>
      </w:ins>
      <w:r w:rsidR="00A035C5">
        <w:rPr>
          <w:rFonts w:eastAsiaTheme="minorEastAsia"/>
          <w:szCs w:val="22"/>
        </w:rPr>
        <w:t>is c</w:t>
      </w:r>
      <w:r w:rsidR="000F547A">
        <w:rPr>
          <w:rFonts w:eastAsiaTheme="minorEastAsia"/>
          <w:szCs w:val="22"/>
        </w:rPr>
        <w:t xml:space="preserve">onceptualized </w:t>
      </w:r>
      <w:r w:rsidR="00A035C5">
        <w:rPr>
          <w:rFonts w:eastAsiaTheme="minorEastAsia"/>
          <w:szCs w:val="22"/>
        </w:rPr>
        <w:t>around a</w:t>
      </w:r>
      <w:r w:rsidR="005407C5">
        <w:rPr>
          <w:rFonts w:eastAsiaTheme="minorEastAsia"/>
          <w:szCs w:val="22"/>
        </w:rPr>
        <w:t>n existing</w:t>
      </w:r>
      <w:r w:rsidR="00A035C5">
        <w:rPr>
          <w:rFonts w:eastAsiaTheme="minorEastAsia"/>
          <w:szCs w:val="22"/>
        </w:rPr>
        <w:t xml:space="preserve"> theoretic scaffold (e.g., utility maximization in</w:t>
      </w:r>
      <w:r w:rsidR="00C17312">
        <w:rPr>
          <w:rFonts w:eastAsiaTheme="minorEastAsia"/>
          <w:szCs w:val="22"/>
        </w:rPr>
        <w:t xml:space="preserve"> a</w:t>
      </w:r>
      <w:r w:rsidR="00A035C5">
        <w:rPr>
          <w:rFonts w:eastAsiaTheme="minorEastAsia"/>
          <w:szCs w:val="22"/>
        </w:rPr>
        <w:t xml:space="preserve"> model of discrete choice). </w:t>
      </w:r>
      <w:r w:rsidR="00C17312">
        <w:rPr>
          <w:rFonts w:eastAsiaTheme="minorEastAsia"/>
          <w:szCs w:val="22"/>
        </w:rPr>
        <w:t xml:space="preserve">This </w:t>
      </w:r>
      <w:r w:rsidR="00AF0DA3">
        <w:rPr>
          <w:rFonts w:eastAsiaTheme="minorEastAsia"/>
          <w:szCs w:val="22"/>
        </w:rPr>
        <w:t>framework</w:t>
      </w:r>
      <w:r w:rsidR="00751521">
        <w:rPr>
          <w:rFonts w:eastAsiaTheme="minorEastAsia"/>
          <w:szCs w:val="22"/>
        </w:rPr>
        <w:t xml:space="preserve"> </w:t>
      </w:r>
      <w:del w:id="37" w:author="Graves, John" w:date="2019-07-30T07:43:00Z">
        <w:r w:rsidR="00751521" w:rsidDel="00EF7180">
          <w:rPr>
            <w:rFonts w:eastAsiaTheme="minorEastAsia"/>
            <w:szCs w:val="22"/>
          </w:rPr>
          <w:delText>does not inform</w:delText>
        </w:r>
        <w:r w:rsidR="00462FB7" w:rsidDel="00EF7180">
          <w:rPr>
            <w:rFonts w:eastAsiaTheme="minorEastAsia"/>
            <w:szCs w:val="22"/>
          </w:rPr>
          <w:delText xml:space="preserve"> the generation of new </w:delText>
        </w:r>
        <w:r w:rsidR="007B5FBC" w:rsidDel="00EF7180">
          <w:rPr>
            <w:rFonts w:eastAsiaTheme="minorEastAsia"/>
            <w:szCs w:val="22"/>
          </w:rPr>
          <w:delText xml:space="preserve">predictions or </w:delText>
        </w:r>
        <w:r w:rsidR="00462FB7" w:rsidDel="00EF7180">
          <w:rPr>
            <w:rFonts w:eastAsiaTheme="minorEastAsia"/>
            <w:szCs w:val="22"/>
          </w:rPr>
          <w:delText>hypotheses,</w:delText>
        </w:r>
        <w:r w:rsidR="00751521" w:rsidDel="00EF7180">
          <w:rPr>
            <w:rFonts w:eastAsiaTheme="minorEastAsia"/>
            <w:szCs w:val="22"/>
          </w:rPr>
          <w:delText xml:space="preserve"> but is rather</w:delText>
        </w:r>
        <w:r w:rsidR="00C17312" w:rsidDel="00EF7180">
          <w:rPr>
            <w:rFonts w:eastAsiaTheme="minorEastAsia"/>
            <w:szCs w:val="22"/>
          </w:rPr>
          <w:delText xml:space="preserve"> </w:delText>
        </w:r>
      </w:del>
      <w:ins w:id="38" w:author="Graves, John" w:date="2019-07-30T07:43:00Z">
        <w:r w:rsidR="00EF7180">
          <w:rPr>
            <w:rFonts w:eastAsiaTheme="minorEastAsia"/>
            <w:szCs w:val="22"/>
          </w:rPr>
          <w:t xml:space="preserve">is then </w:t>
        </w:r>
      </w:ins>
      <w:r w:rsidR="00C55732">
        <w:rPr>
          <w:rFonts w:eastAsiaTheme="minorEastAsia"/>
          <w:szCs w:val="22"/>
        </w:rPr>
        <w:t>coupled with</w:t>
      </w:r>
      <w:r w:rsidR="007D76DA">
        <w:rPr>
          <w:rFonts w:eastAsiaTheme="minorEastAsia"/>
          <w:szCs w:val="22"/>
        </w:rPr>
        <w:t xml:space="preserve"> </w:t>
      </w:r>
      <w:del w:id="39" w:author="Graves, John" w:date="2019-07-24T11:24:00Z">
        <w:r w:rsidR="00C17312" w:rsidDel="005A6B65">
          <w:rPr>
            <w:rFonts w:eastAsiaTheme="minorEastAsia"/>
            <w:szCs w:val="22"/>
          </w:rPr>
          <w:delText>micro-</w:delText>
        </w:r>
      </w:del>
      <w:r w:rsidR="00C17312">
        <w:rPr>
          <w:rFonts w:eastAsiaTheme="minorEastAsia"/>
          <w:szCs w:val="22"/>
        </w:rPr>
        <w:t>data on individuals, firms, and other decision-making entities</w:t>
      </w:r>
      <w:r w:rsidR="00751521">
        <w:rPr>
          <w:rFonts w:eastAsiaTheme="minorEastAsia"/>
          <w:szCs w:val="22"/>
        </w:rPr>
        <w:t>. Combined, these elements constitute</w:t>
      </w:r>
      <w:r w:rsidR="008B7852">
        <w:rPr>
          <w:rFonts w:eastAsiaTheme="minorEastAsia"/>
          <w:szCs w:val="22"/>
        </w:rPr>
        <w:t xml:space="preserve"> </w:t>
      </w:r>
      <w:r w:rsidR="00CB7E3D">
        <w:rPr>
          <w:rFonts w:eastAsiaTheme="minorEastAsia"/>
          <w:szCs w:val="22"/>
        </w:rPr>
        <w:t xml:space="preserve">a </w:t>
      </w:r>
      <w:r w:rsidR="00734C38">
        <w:rPr>
          <w:rFonts w:eastAsiaTheme="minorEastAsia"/>
          <w:szCs w:val="22"/>
        </w:rPr>
        <w:t>simulation</w:t>
      </w:r>
      <w:r w:rsidR="003C0F2E">
        <w:rPr>
          <w:rFonts w:eastAsiaTheme="minorEastAsia"/>
          <w:szCs w:val="22"/>
        </w:rPr>
        <w:t xml:space="preserve"> </w:t>
      </w:r>
      <w:r w:rsidR="00AF0DA3">
        <w:rPr>
          <w:rFonts w:eastAsiaTheme="minorEastAsia"/>
          <w:szCs w:val="22"/>
        </w:rPr>
        <w:t>model</w:t>
      </w:r>
      <w:r w:rsidR="00D50921">
        <w:rPr>
          <w:rFonts w:eastAsiaTheme="minorEastAsia"/>
          <w:szCs w:val="22"/>
        </w:rPr>
        <w:t xml:space="preserve"> of </w:t>
      </w:r>
      <w:r w:rsidR="00896ED9">
        <w:rPr>
          <w:rFonts w:eastAsiaTheme="minorEastAsia"/>
          <w:szCs w:val="22"/>
        </w:rPr>
        <w:t>human behavior or</w:t>
      </w:r>
      <w:r w:rsidR="006E3AD7">
        <w:rPr>
          <w:rFonts w:eastAsiaTheme="minorEastAsia"/>
          <w:szCs w:val="22"/>
        </w:rPr>
        <w:t xml:space="preserve"> some</w:t>
      </w:r>
      <w:r w:rsidR="00896ED9">
        <w:rPr>
          <w:rFonts w:eastAsiaTheme="minorEastAsia"/>
          <w:szCs w:val="22"/>
        </w:rPr>
        <w:t xml:space="preserve"> other policy-relevant</w:t>
      </w:r>
      <w:r w:rsidR="00AD2C4E">
        <w:rPr>
          <w:rFonts w:eastAsiaTheme="minorEastAsia"/>
          <w:szCs w:val="22"/>
        </w:rPr>
        <w:t xml:space="preserve"> decision-making </w:t>
      </w:r>
      <w:r w:rsidR="00896ED9">
        <w:rPr>
          <w:rFonts w:eastAsiaTheme="minorEastAsia"/>
          <w:szCs w:val="22"/>
        </w:rPr>
        <w:t>process</w:t>
      </w:r>
      <w:r w:rsidR="00315CE3">
        <w:rPr>
          <w:rFonts w:eastAsiaTheme="minorEastAsia"/>
          <w:szCs w:val="22"/>
        </w:rPr>
        <w:t xml:space="preserve"> (e.g., </w:t>
      </w:r>
      <w:r w:rsidR="00CE1F4C">
        <w:rPr>
          <w:rFonts w:eastAsiaTheme="minorEastAsia"/>
          <w:szCs w:val="22"/>
        </w:rPr>
        <w:t xml:space="preserve">the </w:t>
      </w:r>
      <w:r w:rsidR="00315CE3">
        <w:rPr>
          <w:rFonts w:eastAsiaTheme="minorEastAsia"/>
          <w:szCs w:val="22"/>
        </w:rPr>
        <w:t>progression of a disease</w:t>
      </w:r>
      <w:r w:rsidR="006F033D">
        <w:rPr>
          <w:rFonts w:eastAsiaTheme="minorEastAsia"/>
          <w:szCs w:val="22"/>
        </w:rPr>
        <w:t xml:space="preserve"> or the adoption </w:t>
      </w:r>
      <w:del w:id="40" w:author="Graves, John" w:date="2019-07-24T12:49:00Z">
        <w:r w:rsidR="006F033D" w:rsidDel="00907EE6">
          <w:rPr>
            <w:rFonts w:eastAsiaTheme="minorEastAsia"/>
            <w:szCs w:val="22"/>
          </w:rPr>
          <w:delText xml:space="preserve">and use </w:delText>
        </w:r>
      </w:del>
      <w:r w:rsidR="006F033D">
        <w:rPr>
          <w:rFonts w:eastAsiaTheme="minorEastAsia"/>
          <w:szCs w:val="22"/>
        </w:rPr>
        <w:t>of a new technology</w:t>
      </w:r>
      <w:r w:rsidR="00315CE3">
        <w:rPr>
          <w:rFonts w:eastAsiaTheme="minorEastAsia"/>
          <w:szCs w:val="22"/>
        </w:rPr>
        <w:t>)</w:t>
      </w:r>
      <w:r w:rsidR="00AF0DA3">
        <w:rPr>
          <w:rFonts w:eastAsiaTheme="minorEastAsia"/>
          <w:szCs w:val="22"/>
        </w:rPr>
        <w:t>. Th</w:t>
      </w:r>
      <w:ins w:id="41" w:author="Graves, John" w:date="2019-07-24T11:14:00Z">
        <w:r w:rsidR="004A275B">
          <w:rPr>
            <w:rFonts w:eastAsiaTheme="minorEastAsia"/>
            <w:szCs w:val="22"/>
          </w:rPr>
          <w:t>e</w:t>
        </w:r>
      </w:ins>
      <w:del w:id="42" w:author="Graves, John" w:date="2019-07-24T11:14:00Z">
        <w:r w:rsidR="00B76753" w:rsidDel="004A275B">
          <w:rPr>
            <w:rFonts w:eastAsiaTheme="minorEastAsia"/>
            <w:szCs w:val="22"/>
          </w:rPr>
          <w:delText>is</w:delText>
        </w:r>
      </w:del>
      <w:r w:rsidR="00AF0DA3">
        <w:rPr>
          <w:rFonts w:eastAsiaTheme="minorEastAsia"/>
          <w:szCs w:val="22"/>
        </w:rPr>
        <w:t xml:space="preserve"> model is </w:t>
      </w:r>
      <w:ins w:id="43" w:author="Graves, John" w:date="2019-07-24T11:14:00Z">
        <w:r w:rsidR="004A275B">
          <w:rPr>
            <w:rFonts w:eastAsiaTheme="minorEastAsia"/>
            <w:szCs w:val="22"/>
          </w:rPr>
          <w:t xml:space="preserve">further </w:t>
        </w:r>
      </w:ins>
      <w:r w:rsidR="00C55732">
        <w:rPr>
          <w:rFonts w:eastAsiaTheme="minorEastAsia"/>
          <w:szCs w:val="22"/>
        </w:rPr>
        <w:t xml:space="preserve">adorned </w:t>
      </w:r>
      <w:r w:rsidR="00310103">
        <w:rPr>
          <w:rFonts w:eastAsiaTheme="minorEastAsia"/>
          <w:szCs w:val="22"/>
        </w:rPr>
        <w:t>with</w:t>
      </w:r>
      <w:r w:rsidR="00C55732">
        <w:rPr>
          <w:rFonts w:eastAsiaTheme="minorEastAsia"/>
          <w:szCs w:val="22"/>
        </w:rPr>
        <w:t xml:space="preserve"> </w:t>
      </w:r>
      <w:ins w:id="44" w:author="Graves, John" w:date="2019-08-05T09:38:00Z">
        <w:r w:rsidR="009C1FFE">
          <w:rPr>
            <w:rFonts w:eastAsiaTheme="minorEastAsia"/>
            <w:szCs w:val="22"/>
          </w:rPr>
          <w:t xml:space="preserve">structural and behavioral </w:t>
        </w:r>
      </w:ins>
      <w:del w:id="45" w:author="Graves, John" w:date="2019-07-24T11:14:00Z">
        <w:r w:rsidR="001539E9" w:rsidDel="00296EC6">
          <w:rPr>
            <w:rFonts w:eastAsiaTheme="minorEastAsia"/>
            <w:szCs w:val="22"/>
          </w:rPr>
          <w:delText xml:space="preserve">additional </w:delText>
        </w:r>
      </w:del>
      <w:del w:id="46" w:author="Graves, John" w:date="2019-08-05T09:30:00Z">
        <w:r w:rsidR="00C55732" w:rsidDel="004038F6">
          <w:rPr>
            <w:rFonts w:eastAsiaTheme="minorEastAsia"/>
            <w:szCs w:val="22"/>
          </w:rPr>
          <w:delText>behavioral</w:delText>
        </w:r>
        <w:r w:rsidR="00C55732" w:rsidDel="002B6B56">
          <w:rPr>
            <w:rFonts w:eastAsiaTheme="minorEastAsia"/>
            <w:szCs w:val="22"/>
          </w:rPr>
          <w:delText xml:space="preserve"> </w:delText>
        </w:r>
      </w:del>
      <w:r w:rsidR="00C55732">
        <w:rPr>
          <w:rFonts w:eastAsiaTheme="minorEastAsia"/>
          <w:szCs w:val="22"/>
        </w:rPr>
        <w:t xml:space="preserve">parameters </w:t>
      </w:r>
      <w:del w:id="47" w:author="Graves, John" w:date="2019-07-24T11:14:00Z">
        <w:r w:rsidR="00C55732" w:rsidDel="00AD3337">
          <w:rPr>
            <w:rFonts w:eastAsiaTheme="minorEastAsia"/>
            <w:szCs w:val="22"/>
          </w:rPr>
          <w:delText xml:space="preserve">collated </w:delText>
        </w:r>
      </w:del>
      <w:r w:rsidR="00C55732">
        <w:rPr>
          <w:rFonts w:eastAsiaTheme="minorEastAsia"/>
          <w:szCs w:val="22"/>
        </w:rPr>
        <w:t>from existing evidence</w:t>
      </w:r>
      <w:r w:rsidR="00272FC3">
        <w:rPr>
          <w:rFonts w:eastAsiaTheme="minorEastAsia"/>
          <w:szCs w:val="22"/>
        </w:rPr>
        <w:t xml:space="preserve"> or</w:t>
      </w:r>
      <w:r w:rsidR="001F5F55">
        <w:rPr>
          <w:rFonts w:eastAsiaTheme="minorEastAsia"/>
          <w:szCs w:val="22"/>
        </w:rPr>
        <w:t xml:space="preserve">, </w:t>
      </w:r>
      <w:r w:rsidR="009B72BE">
        <w:rPr>
          <w:rFonts w:eastAsiaTheme="minorEastAsia"/>
          <w:szCs w:val="22"/>
        </w:rPr>
        <w:t>in cases where</w:t>
      </w:r>
      <w:r w:rsidR="00E7228D">
        <w:rPr>
          <w:rFonts w:eastAsiaTheme="minorEastAsia"/>
          <w:szCs w:val="22"/>
        </w:rPr>
        <w:t xml:space="preserve"> </w:t>
      </w:r>
      <w:r w:rsidR="004541C4">
        <w:rPr>
          <w:rFonts w:eastAsiaTheme="minorEastAsia"/>
          <w:szCs w:val="22"/>
        </w:rPr>
        <w:t xml:space="preserve">the </w:t>
      </w:r>
      <w:r w:rsidR="00E900ED">
        <w:rPr>
          <w:rFonts w:eastAsiaTheme="minorEastAsia"/>
          <w:szCs w:val="22"/>
        </w:rPr>
        <w:t xml:space="preserve">empirical </w:t>
      </w:r>
      <w:r w:rsidR="00E7228D">
        <w:rPr>
          <w:rFonts w:eastAsiaTheme="minorEastAsia"/>
          <w:szCs w:val="22"/>
        </w:rPr>
        <w:t>literatur</w:t>
      </w:r>
      <w:r w:rsidR="001F5F55">
        <w:rPr>
          <w:rFonts w:eastAsiaTheme="minorEastAsia"/>
          <w:szCs w:val="22"/>
        </w:rPr>
        <w:t>e</w:t>
      </w:r>
      <w:r w:rsidR="004541C4">
        <w:rPr>
          <w:rFonts w:eastAsiaTheme="minorEastAsia"/>
          <w:szCs w:val="22"/>
        </w:rPr>
        <w:t xml:space="preserve"> has not yet rendered </w:t>
      </w:r>
      <w:r w:rsidR="00B950A2">
        <w:rPr>
          <w:rFonts w:eastAsiaTheme="minorEastAsia"/>
          <w:szCs w:val="22"/>
        </w:rPr>
        <w:t>reliable estimates</w:t>
      </w:r>
      <w:r w:rsidR="001F5F55">
        <w:rPr>
          <w:rFonts w:eastAsiaTheme="minorEastAsia"/>
          <w:szCs w:val="22"/>
        </w:rPr>
        <w:t xml:space="preserve">, </w:t>
      </w:r>
      <w:r w:rsidR="00E7228D">
        <w:rPr>
          <w:rFonts w:eastAsiaTheme="minorEastAsia"/>
          <w:szCs w:val="22"/>
        </w:rPr>
        <w:t xml:space="preserve">from </w:t>
      </w:r>
      <w:r w:rsidR="00AC57AC">
        <w:rPr>
          <w:rFonts w:eastAsiaTheme="minorEastAsia"/>
          <w:szCs w:val="22"/>
        </w:rPr>
        <w:t>judg</w:t>
      </w:r>
      <w:del w:id="48" w:author="Graves, John" w:date="2019-08-08T11:06:00Z">
        <w:r w:rsidR="00104851" w:rsidDel="00154D0F">
          <w:rPr>
            <w:rFonts w:eastAsiaTheme="minorEastAsia"/>
            <w:szCs w:val="22"/>
          </w:rPr>
          <w:delText>e</w:delText>
        </w:r>
      </w:del>
      <w:r w:rsidR="00AC57AC">
        <w:rPr>
          <w:rFonts w:eastAsiaTheme="minorEastAsia"/>
          <w:szCs w:val="22"/>
        </w:rPr>
        <w:t>ment calls</w:t>
      </w:r>
      <w:ins w:id="49" w:author="Graves, John" w:date="2019-07-24T11:24:00Z">
        <w:r w:rsidR="00FD4961">
          <w:rPr>
            <w:rFonts w:eastAsiaTheme="minorEastAsia"/>
            <w:szCs w:val="22"/>
          </w:rPr>
          <w:t xml:space="preserve"> cons</w:t>
        </w:r>
      </w:ins>
      <w:ins w:id="50" w:author="Graves, John" w:date="2019-07-24T11:25:00Z">
        <w:r w:rsidR="00FD4961">
          <w:rPr>
            <w:rFonts w:eastAsiaTheme="minorEastAsia"/>
            <w:szCs w:val="22"/>
          </w:rPr>
          <w:t xml:space="preserve">istent with </w:t>
        </w:r>
      </w:ins>
      <w:ins w:id="51" w:author="Graves, John" w:date="2019-07-25T11:10:00Z">
        <w:r w:rsidR="00045611">
          <w:rPr>
            <w:rFonts w:eastAsiaTheme="minorEastAsia"/>
            <w:szCs w:val="22"/>
          </w:rPr>
          <w:t xml:space="preserve">the underlying </w:t>
        </w:r>
      </w:ins>
      <w:ins w:id="52" w:author="Graves, John" w:date="2019-07-24T11:25:00Z">
        <w:r w:rsidR="00FD4961">
          <w:rPr>
            <w:rFonts w:eastAsiaTheme="minorEastAsia"/>
            <w:szCs w:val="22"/>
          </w:rPr>
          <w:t>theory</w:t>
        </w:r>
      </w:ins>
      <w:r w:rsidR="00E900ED">
        <w:rPr>
          <w:rFonts w:eastAsiaTheme="minorEastAsia"/>
          <w:szCs w:val="22"/>
        </w:rPr>
        <w:t xml:space="preserve">. </w:t>
      </w:r>
      <w:r w:rsidR="00BE26F5">
        <w:rPr>
          <w:rFonts w:eastAsiaTheme="minorEastAsia"/>
          <w:szCs w:val="22"/>
        </w:rPr>
        <w:t xml:space="preserve">Policy reforms </w:t>
      </w:r>
      <w:r w:rsidR="00113BC3">
        <w:rPr>
          <w:rFonts w:eastAsiaTheme="minorEastAsia"/>
          <w:szCs w:val="22"/>
        </w:rPr>
        <w:t xml:space="preserve">are </w:t>
      </w:r>
      <w:del w:id="53" w:author="Graves, John" w:date="2019-07-24T12:41:00Z">
        <w:r w:rsidR="00E158C1" w:rsidDel="003817C8">
          <w:rPr>
            <w:rFonts w:eastAsiaTheme="minorEastAsia"/>
            <w:szCs w:val="22"/>
          </w:rPr>
          <w:delText xml:space="preserve">then </w:delText>
        </w:r>
      </w:del>
      <w:r w:rsidR="00113BC3">
        <w:rPr>
          <w:rFonts w:eastAsiaTheme="minorEastAsia"/>
          <w:szCs w:val="22"/>
        </w:rPr>
        <w:t xml:space="preserve">propagated through the model </w:t>
      </w:r>
      <w:r w:rsidR="00BF565A">
        <w:rPr>
          <w:rFonts w:eastAsiaTheme="minorEastAsia"/>
          <w:szCs w:val="22"/>
        </w:rPr>
        <w:t>by</w:t>
      </w:r>
      <w:r w:rsidR="00113BC3">
        <w:rPr>
          <w:rFonts w:eastAsiaTheme="minorEastAsia"/>
          <w:szCs w:val="22"/>
        </w:rPr>
        <w:t xml:space="preserve"> simulat</w:t>
      </w:r>
      <w:r w:rsidR="00BF565A">
        <w:rPr>
          <w:rFonts w:eastAsiaTheme="minorEastAsia"/>
          <w:szCs w:val="22"/>
        </w:rPr>
        <w:t>ing</w:t>
      </w:r>
      <w:r w:rsidR="00113BC3">
        <w:rPr>
          <w:rFonts w:eastAsiaTheme="minorEastAsia"/>
          <w:szCs w:val="22"/>
        </w:rPr>
        <w:t xml:space="preserve"> </w:t>
      </w:r>
      <w:del w:id="54" w:author="Graves, John" w:date="2019-08-05T09:38:00Z">
        <w:r w:rsidR="00113BC3" w:rsidDel="004A5006">
          <w:rPr>
            <w:rFonts w:eastAsiaTheme="minorEastAsia"/>
            <w:szCs w:val="22"/>
          </w:rPr>
          <w:delText xml:space="preserve">behavioral </w:delText>
        </w:r>
      </w:del>
      <w:r w:rsidR="00113BC3">
        <w:rPr>
          <w:rFonts w:eastAsiaTheme="minorEastAsia"/>
          <w:szCs w:val="22"/>
        </w:rPr>
        <w:t>responses to changes in price, choice</w:t>
      </w:r>
      <w:r w:rsidR="003E04DF">
        <w:rPr>
          <w:rFonts w:eastAsiaTheme="minorEastAsia"/>
          <w:szCs w:val="22"/>
        </w:rPr>
        <w:t xml:space="preserve"> sets</w:t>
      </w:r>
      <w:r w:rsidR="00113BC3">
        <w:rPr>
          <w:rFonts w:eastAsiaTheme="minorEastAsia"/>
          <w:szCs w:val="22"/>
        </w:rPr>
        <w:t>,</w:t>
      </w:r>
      <w:ins w:id="55" w:author="Graves, John" w:date="2019-07-31T10:37:00Z">
        <w:r w:rsidR="00A9297E">
          <w:rPr>
            <w:rFonts w:eastAsiaTheme="minorEastAsia"/>
            <w:szCs w:val="22"/>
          </w:rPr>
          <w:t xml:space="preserve"> health technologies,</w:t>
        </w:r>
      </w:ins>
      <w:r w:rsidR="00113BC3">
        <w:rPr>
          <w:rFonts w:eastAsiaTheme="minorEastAsia"/>
          <w:szCs w:val="22"/>
        </w:rPr>
        <w:t xml:space="preserve"> tax</w:t>
      </w:r>
      <w:r w:rsidR="00A55BA2">
        <w:rPr>
          <w:rFonts w:eastAsiaTheme="minorEastAsia"/>
          <w:szCs w:val="22"/>
        </w:rPr>
        <w:t xml:space="preserve"> schedules</w:t>
      </w:r>
      <w:r w:rsidR="00113BC3">
        <w:rPr>
          <w:rFonts w:eastAsiaTheme="minorEastAsia"/>
          <w:szCs w:val="22"/>
        </w:rPr>
        <w:t xml:space="preserve">, etc. </w:t>
      </w:r>
      <w:r w:rsidR="00FF7BD8">
        <w:rPr>
          <w:rFonts w:eastAsiaTheme="minorEastAsia"/>
          <w:szCs w:val="22"/>
        </w:rPr>
        <w:t xml:space="preserve"> </w:t>
      </w:r>
      <w:r w:rsidR="0019449A">
        <w:rPr>
          <w:rFonts w:eastAsiaTheme="minorEastAsia"/>
          <w:szCs w:val="22"/>
        </w:rPr>
        <w:t>Modelers</w:t>
      </w:r>
      <w:r w:rsidR="003E0630">
        <w:rPr>
          <w:rFonts w:eastAsiaTheme="minorEastAsia"/>
          <w:szCs w:val="22"/>
        </w:rPr>
        <w:t xml:space="preserve"> </w:t>
      </w:r>
      <w:r w:rsidR="0019449A">
        <w:rPr>
          <w:rFonts w:eastAsiaTheme="minorEastAsia"/>
          <w:szCs w:val="22"/>
        </w:rPr>
        <w:t xml:space="preserve">then </w:t>
      </w:r>
      <w:r w:rsidR="003E0630">
        <w:rPr>
          <w:rFonts w:eastAsiaTheme="minorEastAsia"/>
          <w:szCs w:val="22"/>
        </w:rPr>
        <w:t xml:space="preserve">aggregate </w:t>
      </w:r>
      <w:r w:rsidR="00FF7BD8">
        <w:rPr>
          <w:rFonts w:eastAsiaTheme="minorEastAsia"/>
          <w:szCs w:val="22"/>
        </w:rPr>
        <w:t>an array of policy- and welfare-relevant out</w:t>
      </w:r>
      <w:r w:rsidR="0079192B">
        <w:rPr>
          <w:rFonts w:eastAsiaTheme="minorEastAsia"/>
          <w:szCs w:val="22"/>
        </w:rPr>
        <w:t>puts</w:t>
      </w:r>
      <w:r w:rsidR="00D34595">
        <w:rPr>
          <w:rFonts w:eastAsiaTheme="minorEastAsia"/>
          <w:szCs w:val="22"/>
        </w:rPr>
        <w:t xml:space="preserve"> (e.g., changes in demand for goods and services, </w:t>
      </w:r>
      <w:ins w:id="56" w:author="Graves, John" w:date="2019-07-31T10:37:00Z">
        <w:r w:rsidR="00722012">
          <w:rPr>
            <w:rFonts w:eastAsiaTheme="minorEastAsia"/>
            <w:szCs w:val="22"/>
          </w:rPr>
          <w:t xml:space="preserve">quality-adjusted life </w:t>
        </w:r>
        <w:r w:rsidR="00CD357D">
          <w:rPr>
            <w:rFonts w:eastAsiaTheme="minorEastAsia"/>
            <w:szCs w:val="22"/>
          </w:rPr>
          <w:t>expectancy</w:t>
        </w:r>
        <w:r w:rsidR="00722012">
          <w:rPr>
            <w:rFonts w:eastAsiaTheme="minorEastAsia"/>
            <w:szCs w:val="22"/>
          </w:rPr>
          <w:t xml:space="preserve">, </w:t>
        </w:r>
      </w:ins>
      <w:r w:rsidR="00D34595">
        <w:rPr>
          <w:rFonts w:eastAsiaTheme="minorEastAsia"/>
          <w:szCs w:val="22"/>
        </w:rPr>
        <w:t>changes in health insurance coverage and premiums, changes in federal tax revenues and</w:t>
      </w:r>
      <w:del w:id="57" w:author="Graves, John" w:date="2019-07-24T11:25:00Z">
        <w:r w:rsidR="00D34595" w:rsidDel="00F96165">
          <w:rPr>
            <w:rFonts w:eastAsiaTheme="minorEastAsia"/>
            <w:szCs w:val="22"/>
          </w:rPr>
          <w:delText xml:space="preserve"> expenditures</w:delText>
        </w:r>
      </w:del>
      <w:ins w:id="58" w:author="Graves, John" w:date="2019-07-24T11:25:00Z">
        <w:r w:rsidR="00F96165">
          <w:rPr>
            <w:rFonts w:eastAsiaTheme="minorEastAsia"/>
            <w:szCs w:val="22"/>
          </w:rPr>
          <w:t xml:space="preserve"> outlays</w:t>
        </w:r>
      </w:ins>
      <w:r w:rsidR="00D34595">
        <w:rPr>
          <w:rFonts w:eastAsiaTheme="minorEastAsia"/>
          <w:szCs w:val="22"/>
        </w:rPr>
        <w:t>, etc.)</w:t>
      </w:r>
      <w:r w:rsidR="0000511D">
        <w:rPr>
          <w:rFonts w:eastAsiaTheme="minorEastAsia"/>
          <w:szCs w:val="22"/>
        </w:rPr>
        <w:t xml:space="preserve">. These </w:t>
      </w:r>
      <w:del w:id="59" w:author="Graves, John" w:date="2019-07-24T12:38:00Z">
        <w:r w:rsidR="0000511D" w:rsidDel="001E4ADE">
          <w:rPr>
            <w:rFonts w:eastAsiaTheme="minorEastAsia"/>
            <w:szCs w:val="22"/>
          </w:rPr>
          <w:delText xml:space="preserve">aggregated </w:delText>
        </w:r>
      </w:del>
      <w:r w:rsidR="0000511D">
        <w:rPr>
          <w:rFonts w:eastAsiaTheme="minorEastAsia"/>
          <w:szCs w:val="22"/>
        </w:rPr>
        <w:t xml:space="preserve">outputs </w:t>
      </w:r>
      <w:r w:rsidR="00B82443">
        <w:rPr>
          <w:rFonts w:eastAsiaTheme="minorEastAsia"/>
          <w:szCs w:val="22"/>
        </w:rPr>
        <w:t xml:space="preserve">are </w:t>
      </w:r>
      <w:r w:rsidR="00887457">
        <w:rPr>
          <w:rFonts w:eastAsiaTheme="minorEastAsia"/>
          <w:szCs w:val="22"/>
        </w:rPr>
        <w:t>(again, ideally, but not always)</w:t>
      </w:r>
      <w:r w:rsidR="0000511D">
        <w:rPr>
          <w:rFonts w:eastAsiaTheme="minorEastAsia"/>
          <w:szCs w:val="22"/>
        </w:rPr>
        <w:t xml:space="preserve"> </w:t>
      </w:r>
      <w:r w:rsidR="00B82443">
        <w:rPr>
          <w:rFonts w:eastAsiaTheme="minorEastAsia"/>
          <w:szCs w:val="22"/>
        </w:rPr>
        <w:t xml:space="preserve">disseminated </w:t>
      </w:r>
      <w:r w:rsidR="00D34595">
        <w:rPr>
          <w:rFonts w:eastAsiaTheme="minorEastAsia"/>
          <w:szCs w:val="22"/>
        </w:rPr>
        <w:t xml:space="preserve">to inform policymakers’ decisions on the design and/or adoption </w:t>
      </w:r>
      <w:r w:rsidR="00220D5B">
        <w:rPr>
          <w:rFonts w:eastAsiaTheme="minorEastAsia"/>
          <w:szCs w:val="22"/>
        </w:rPr>
        <w:t xml:space="preserve">of </w:t>
      </w:r>
      <w:r w:rsidR="008D12DE">
        <w:rPr>
          <w:rFonts w:eastAsiaTheme="minorEastAsia"/>
          <w:szCs w:val="22"/>
        </w:rPr>
        <w:t xml:space="preserve">a particular </w:t>
      </w:r>
      <w:r w:rsidR="00D34595">
        <w:rPr>
          <w:rFonts w:eastAsiaTheme="minorEastAsia"/>
          <w:szCs w:val="22"/>
        </w:rPr>
        <w:t>policy.</w:t>
      </w:r>
      <w:ins w:id="60" w:author="Graves, John" w:date="2019-07-24T12:38:00Z">
        <w:r w:rsidR="001E4ADE">
          <w:rPr>
            <w:rFonts w:eastAsiaTheme="minorEastAsia"/>
            <w:szCs w:val="22"/>
          </w:rPr>
          <w:t xml:space="preserve">  </w:t>
        </w:r>
      </w:ins>
    </w:p>
    <w:p w14:paraId="0919E507" w14:textId="1CCEA7F3" w:rsidR="007F501F" w:rsidRDefault="00672262" w:rsidP="0040459C">
      <w:pPr>
        <w:spacing w:line="480" w:lineRule="auto"/>
        <w:ind w:firstLine="720"/>
        <w:rPr>
          <w:rFonts w:eastAsiaTheme="minorEastAsia"/>
          <w:szCs w:val="22"/>
        </w:rPr>
      </w:pPr>
      <w:r>
        <w:rPr>
          <w:rFonts w:eastAsiaTheme="minorEastAsia"/>
          <w:szCs w:val="22"/>
        </w:rPr>
        <w:lastRenderedPageBreak/>
        <w:t>In the United States, the</w:t>
      </w:r>
      <w:r w:rsidR="00C86130">
        <w:rPr>
          <w:rFonts w:eastAsiaTheme="minorEastAsia"/>
          <w:szCs w:val="22"/>
        </w:rPr>
        <w:t xml:space="preserve"> Congressional Budget Office </w:t>
      </w:r>
      <w:r w:rsidR="00A574F7">
        <w:rPr>
          <w:rFonts w:eastAsiaTheme="minorEastAsia"/>
          <w:szCs w:val="22"/>
        </w:rPr>
        <w:t xml:space="preserve">(CBO) </w:t>
      </w:r>
      <w:r w:rsidR="00B10ECF">
        <w:rPr>
          <w:rFonts w:eastAsiaTheme="minorEastAsia"/>
          <w:szCs w:val="22"/>
        </w:rPr>
        <w:t xml:space="preserve">is the most important practitioner of ex ante </w:t>
      </w:r>
      <w:del w:id="61" w:author="Graves, John" w:date="2019-07-31T10:38:00Z">
        <w:r w:rsidR="00B10ECF" w:rsidDel="008A71CB">
          <w:rPr>
            <w:rFonts w:eastAsiaTheme="minorEastAsia"/>
            <w:szCs w:val="22"/>
          </w:rPr>
          <w:delText xml:space="preserve">policy </w:delText>
        </w:r>
      </w:del>
      <w:r w:rsidR="00B10ECF">
        <w:rPr>
          <w:rFonts w:eastAsiaTheme="minorEastAsia"/>
          <w:szCs w:val="22"/>
        </w:rPr>
        <w:t xml:space="preserve">evaluation. It would be difficult to overstate the </w:t>
      </w:r>
      <w:r w:rsidR="00F61A22">
        <w:rPr>
          <w:rFonts w:eastAsiaTheme="minorEastAsia"/>
          <w:szCs w:val="22"/>
        </w:rPr>
        <w:t xml:space="preserve">CBO’s </w:t>
      </w:r>
      <w:r w:rsidR="00B10ECF">
        <w:rPr>
          <w:rFonts w:eastAsiaTheme="minorEastAsia"/>
          <w:szCs w:val="22"/>
        </w:rPr>
        <w:t xml:space="preserve">importance in </w:t>
      </w:r>
      <w:r w:rsidR="00A52110">
        <w:rPr>
          <w:rFonts w:eastAsiaTheme="minorEastAsia"/>
          <w:szCs w:val="22"/>
        </w:rPr>
        <w:t>shaping</w:t>
      </w:r>
      <w:r w:rsidR="00B10ECF">
        <w:rPr>
          <w:rFonts w:eastAsiaTheme="minorEastAsia"/>
          <w:szCs w:val="22"/>
        </w:rPr>
        <w:t xml:space="preserve"> the trajectory of federal policymaking</w:t>
      </w:r>
      <w:ins w:id="62" w:author="Graves, John" w:date="2019-08-08T11:07:00Z">
        <w:r w:rsidR="003C2B10">
          <w:rPr>
            <w:rFonts w:eastAsiaTheme="minorEastAsia"/>
            <w:szCs w:val="22"/>
          </w:rPr>
          <w:t xml:space="preserve"> over the last generation</w:t>
        </w:r>
      </w:ins>
      <w:del w:id="63" w:author="Graves, John" w:date="2019-07-24T11:25:00Z">
        <w:r w:rsidR="00B10ECF" w:rsidDel="001170D7">
          <w:rPr>
            <w:rFonts w:eastAsiaTheme="minorEastAsia"/>
            <w:szCs w:val="22"/>
          </w:rPr>
          <w:delText xml:space="preserve"> over the last generation</w:delText>
        </w:r>
      </w:del>
      <w:r w:rsidR="00B10ECF">
        <w:rPr>
          <w:rFonts w:eastAsiaTheme="minorEastAsia"/>
          <w:szCs w:val="22"/>
        </w:rPr>
        <w:t xml:space="preserve">. </w:t>
      </w:r>
      <w:ins w:id="64" w:author="Graves, John" w:date="2019-08-05T09:30:00Z">
        <w:r w:rsidR="00627024">
          <w:rPr>
            <w:rFonts w:eastAsiaTheme="minorEastAsia"/>
            <w:szCs w:val="22"/>
          </w:rPr>
          <w:t xml:space="preserve">For example, one Senator famously </w:t>
        </w:r>
      </w:ins>
      <w:ins w:id="65" w:author="Graves, John" w:date="2019-08-05T09:31:00Z">
        <w:r w:rsidR="00627024">
          <w:rPr>
            <w:rFonts w:eastAsiaTheme="minorEastAsia"/>
            <w:szCs w:val="22"/>
          </w:rPr>
          <w:t>characterized the</w:t>
        </w:r>
      </w:ins>
      <w:del w:id="66" w:author="Graves, John" w:date="2019-08-05T09:30:00Z">
        <w:r w:rsidR="00B10ECF" w:rsidDel="00627024">
          <w:rPr>
            <w:rFonts w:eastAsiaTheme="minorEastAsia"/>
            <w:szCs w:val="22"/>
          </w:rPr>
          <w:delText>As one Senator famously said</w:delText>
        </w:r>
      </w:del>
      <w:del w:id="67" w:author="Graves, John" w:date="2019-07-24T11:25:00Z">
        <w:r w:rsidR="00CF7341" w:rsidDel="00F433CF">
          <w:rPr>
            <w:rFonts w:eastAsiaTheme="minorEastAsia"/>
            <w:szCs w:val="22"/>
          </w:rPr>
          <w:delText xml:space="preserve"> about health </w:delText>
        </w:r>
        <w:r w:rsidR="007F501F" w:rsidDel="00F433CF">
          <w:rPr>
            <w:rFonts w:eastAsiaTheme="minorEastAsia"/>
            <w:szCs w:val="22"/>
          </w:rPr>
          <w:delText xml:space="preserve">care </w:delText>
        </w:r>
        <w:r w:rsidR="00CF7341" w:rsidDel="00F433CF">
          <w:rPr>
            <w:rFonts w:eastAsiaTheme="minorEastAsia"/>
            <w:szCs w:val="22"/>
          </w:rPr>
          <w:delText>reform</w:delText>
        </w:r>
      </w:del>
      <w:del w:id="68" w:author="Graves, John" w:date="2019-08-05T09:30:00Z">
        <w:r w:rsidR="00B10ECF" w:rsidDel="00627024">
          <w:rPr>
            <w:rFonts w:eastAsiaTheme="minorEastAsia"/>
            <w:szCs w:val="22"/>
          </w:rPr>
          <w:delText>, the</w:delText>
        </w:r>
      </w:del>
      <w:r w:rsidR="00B10ECF">
        <w:rPr>
          <w:rFonts w:eastAsiaTheme="minorEastAsia"/>
          <w:szCs w:val="22"/>
        </w:rPr>
        <w:t xml:space="preserve"> recent history of U.S. </w:t>
      </w:r>
      <w:r w:rsidR="00CF7341">
        <w:rPr>
          <w:rFonts w:eastAsiaTheme="minorEastAsia"/>
          <w:szCs w:val="22"/>
        </w:rPr>
        <w:t xml:space="preserve">health </w:t>
      </w:r>
      <w:ins w:id="69" w:author="Graves, John" w:date="2019-08-08T11:33:00Z">
        <w:r w:rsidR="00C67676">
          <w:rPr>
            <w:rFonts w:eastAsiaTheme="minorEastAsia"/>
            <w:szCs w:val="22"/>
          </w:rPr>
          <w:t>reform</w:t>
        </w:r>
      </w:ins>
      <w:del w:id="70" w:author="Graves, John" w:date="2019-07-24T11:25:00Z">
        <w:r w:rsidR="00CF7341" w:rsidDel="00187B09">
          <w:rPr>
            <w:rFonts w:eastAsiaTheme="minorEastAsia"/>
            <w:szCs w:val="22"/>
          </w:rPr>
          <w:delText>policy</w:delText>
        </w:r>
        <w:r w:rsidR="00B10ECF" w:rsidDel="00187B09">
          <w:rPr>
            <w:rFonts w:eastAsiaTheme="minorEastAsia"/>
            <w:szCs w:val="22"/>
          </w:rPr>
          <w:delText xml:space="preserve"> </w:delText>
        </w:r>
      </w:del>
      <w:ins w:id="71" w:author="Graves, John" w:date="2019-07-24T11:25:00Z">
        <w:r w:rsidR="00187B09">
          <w:rPr>
            <w:rFonts w:eastAsiaTheme="minorEastAsia"/>
            <w:szCs w:val="22"/>
          </w:rPr>
          <w:t xml:space="preserve"> </w:t>
        </w:r>
      </w:ins>
      <w:ins w:id="72" w:author="Graves, John" w:date="2019-08-05T09:31:00Z">
        <w:r w:rsidR="00627024">
          <w:rPr>
            <w:rFonts w:eastAsiaTheme="minorEastAsia"/>
            <w:szCs w:val="22"/>
          </w:rPr>
          <w:t>as</w:t>
        </w:r>
      </w:ins>
      <w:del w:id="73" w:author="Graves, John" w:date="2019-08-05T09:31:00Z">
        <w:r w:rsidR="00B10ECF" w:rsidDel="00627024">
          <w:rPr>
            <w:rFonts w:eastAsiaTheme="minorEastAsia"/>
            <w:szCs w:val="22"/>
          </w:rPr>
          <w:delText>is</w:delText>
        </w:r>
      </w:del>
      <w:r w:rsidR="00B10ECF">
        <w:rPr>
          <w:rFonts w:eastAsiaTheme="minorEastAsia"/>
          <w:szCs w:val="22"/>
        </w:rPr>
        <w:t xml:space="preserve"> Congress “sending health legislation off to the Congressional Budget Office to die.”</w:t>
      </w:r>
      <w:r w:rsidR="00B412EC">
        <w:rPr>
          <w:rStyle w:val="FootnoteReference"/>
          <w:rFonts w:eastAsiaTheme="minorEastAsia"/>
          <w:szCs w:val="22"/>
        </w:rPr>
        <w:footnoteReference w:id="1"/>
      </w:r>
      <w:r w:rsidR="000A4581">
        <w:rPr>
          <w:rFonts w:eastAsiaTheme="minorEastAsia"/>
          <w:szCs w:val="22"/>
        </w:rPr>
        <w:t xml:space="preserve"> </w:t>
      </w:r>
    </w:p>
    <w:p w14:paraId="4A185618" w14:textId="3B99FFD8" w:rsidR="000719AB" w:rsidRDefault="0038091D" w:rsidP="008377C0">
      <w:pPr>
        <w:spacing w:line="480" w:lineRule="auto"/>
        <w:ind w:firstLine="720"/>
        <w:rPr>
          <w:ins w:id="74" w:author="Graves, John" w:date="2019-07-24T12:51:00Z"/>
          <w:rFonts w:eastAsiaTheme="minorEastAsia"/>
          <w:szCs w:val="22"/>
        </w:rPr>
      </w:pPr>
      <w:r>
        <w:rPr>
          <w:rFonts w:eastAsiaTheme="minorEastAsia"/>
          <w:szCs w:val="22"/>
        </w:rPr>
        <w:t>Ex ante policy evaluation also plays a</w:t>
      </w:r>
      <w:r w:rsidR="00933A0A">
        <w:rPr>
          <w:rFonts w:eastAsiaTheme="minorEastAsia"/>
          <w:szCs w:val="22"/>
        </w:rPr>
        <w:t>n important</w:t>
      </w:r>
      <w:r>
        <w:rPr>
          <w:rFonts w:eastAsiaTheme="minorEastAsia"/>
          <w:szCs w:val="22"/>
        </w:rPr>
        <w:t xml:space="preserve"> role in determining the availability, pricing and reimbursement </w:t>
      </w:r>
      <w:r w:rsidR="000A4581">
        <w:rPr>
          <w:rFonts w:eastAsiaTheme="minorEastAsia"/>
          <w:szCs w:val="22"/>
        </w:rPr>
        <w:t xml:space="preserve">for </w:t>
      </w:r>
      <w:r w:rsidR="005F26A4">
        <w:rPr>
          <w:rFonts w:eastAsiaTheme="minorEastAsia"/>
          <w:szCs w:val="22"/>
        </w:rPr>
        <w:t xml:space="preserve">goods and </w:t>
      </w:r>
      <w:r>
        <w:rPr>
          <w:rFonts w:eastAsiaTheme="minorEastAsia"/>
          <w:szCs w:val="22"/>
        </w:rPr>
        <w:t xml:space="preserve">services </w:t>
      </w:r>
      <w:commentRangeStart w:id="75"/>
      <w:r>
        <w:rPr>
          <w:rFonts w:eastAsiaTheme="minorEastAsia"/>
          <w:szCs w:val="22"/>
        </w:rPr>
        <w:t>worldwide</w:t>
      </w:r>
      <w:commentRangeEnd w:id="75"/>
      <w:r w:rsidR="0004701F">
        <w:rPr>
          <w:rStyle w:val="CommentReference"/>
        </w:rPr>
        <w:commentReference w:id="75"/>
      </w:r>
      <w:r>
        <w:rPr>
          <w:rFonts w:eastAsiaTheme="minorEastAsia"/>
          <w:szCs w:val="22"/>
        </w:rPr>
        <w:t xml:space="preserve">. </w:t>
      </w:r>
      <w:del w:id="76" w:author="Graves, John" w:date="2019-07-24T11:26:00Z">
        <w:r w:rsidR="00C9502F" w:rsidDel="008D19D3">
          <w:rPr>
            <w:rFonts w:eastAsiaTheme="minorEastAsia"/>
            <w:szCs w:val="22"/>
          </w:rPr>
          <w:delText>For example, e</w:delText>
        </w:r>
        <w:r w:rsidR="00007D63" w:rsidDel="008D19D3">
          <w:rPr>
            <w:rFonts w:eastAsiaTheme="minorEastAsia"/>
            <w:szCs w:val="22"/>
          </w:rPr>
          <w:delText>ntities</w:delText>
        </w:r>
      </w:del>
      <w:ins w:id="77" w:author="Graves, John" w:date="2019-08-08T11:07:00Z">
        <w:r w:rsidR="00D95B6D">
          <w:rPr>
            <w:rFonts w:eastAsiaTheme="minorEastAsia"/>
            <w:szCs w:val="22"/>
          </w:rPr>
          <w:t>Entities</w:t>
        </w:r>
      </w:ins>
      <w:r w:rsidR="00007D63">
        <w:rPr>
          <w:rFonts w:eastAsiaTheme="minorEastAsia"/>
          <w:szCs w:val="22"/>
        </w:rPr>
        <w:t xml:space="preserve"> such as the </w:t>
      </w:r>
      <w:r w:rsidR="000A4581">
        <w:rPr>
          <w:rFonts w:eastAsiaTheme="minorEastAsia"/>
          <w:szCs w:val="22"/>
        </w:rPr>
        <w:t xml:space="preserve">National Institute for Health Care Excellence </w:t>
      </w:r>
      <w:r w:rsidR="00704EDA">
        <w:rPr>
          <w:rFonts w:eastAsiaTheme="minorEastAsia"/>
          <w:szCs w:val="22"/>
        </w:rPr>
        <w:t xml:space="preserve">(NICE) in the United Kingdom commission </w:t>
      </w:r>
      <w:ins w:id="78" w:author="Graves, John" w:date="2019-07-24T11:26:00Z">
        <w:r w:rsidR="00F421C4">
          <w:rPr>
            <w:rFonts w:eastAsiaTheme="minorEastAsia"/>
            <w:szCs w:val="22"/>
          </w:rPr>
          <w:t xml:space="preserve">simulation </w:t>
        </w:r>
      </w:ins>
      <w:r w:rsidR="00704EDA">
        <w:rPr>
          <w:rFonts w:eastAsiaTheme="minorEastAsia"/>
          <w:szCs w:val="22"/>
        </w:rPr>
        <w:t xml:space="preserve">analyses of </w:t>
      </w:r>
      <w:ins w:id="79" w:author="Graves, John" w:date="2019-07-31T10:38:00Z">
        <w:r w:rsidR="0020296A">
          <w:rPr>
            <w:rFonts w:eastAsiaTheme="minorEastAsia"/>
            <w:szCs w:val="22"/>
          </w:rPr>
          <w:t xml:space="preserve">the cost and quality-adjusted life year impact of </w:t>
        </w:r>
      </w:ins>
      <w:ins w:id="80" w:author="Graves, John" w:date="2019-07-24T12:51:00Z">
        <w:r w:rsidR="00DE3522">
          <w:rPr>
            <w:rFonts w:eastAsiaTheme="minorEastAsia"/>
            <w:szCs w:val="22"/>
          </w:rPr>
          <w:t xml:space="preserve">new </w:t>
        </w:r>
      </w:ins>
      <w:del w:id="81" w:author="Graves, John" w:date="2019-07-24T12:51:00Z">
        <w:r w:rsidR="00546762" w:rsidDel="00DE3522">
          <w:rPr>
            <w:rFonts w:eastAsiaTheme="minorEastAsia"/>
            <w:szCs w:val="22"/>
          </w:rPr>
          <w:delText xml:space="preserve">new </w:delText>
        </w:r>
        <w:r w:rsidR="0081613E" w:rsidDel="00DE3522">
          <w:rPr>
            <w:rFonts w:eastAsiaTheme="minorEastAsia"/>
            <w:szCs w:val="22"/>
          </w:rPr>
          <w:delText xml:space="preserve">and existing </w:delText>
        </w:r>
      </w:del>
      <w:r w:rsidR="00704EDA">
        <w:rPr>
          <w:rFonts w:eastAsiaTheme="minorEastAsia"/>
          <w:szCs w:val="22"/>
        </w:rPr>
        <w:t>health technologies</w:t>
      </w:r>
      <w:ins w:id="82" w:author="Graves, John" w:date="2019-07-24T12:50:00Z">
        <w:r w:rsidR="00F16E97">
          <w:rPr>
            <w:rFonts w:eastAsiaTheme="minorEastAsia"/>
            <w:szCs w:val="22"/>
          </w:rPr>
          <w:t xml:space="preserve">. </w:t>
        </w:r>
      </w:ins>
      <w:ins w:id="83" w:author="Graves, John" w:date="2019-07-24T13:01:00Z">
        <w:r w:rsidR="00324D6F">
          <w:rPr>
            <w:rFonts w:eastAsiaTheme="minorEastAsia"/>
            <w:szCs w:val="22"/>
          </w:rPr>
          <w:t>Results from the</w:t>
        </w:r>
      </w:ins>
      <w:ins w:id="84" w:author="Graves, John" w:date="2019-07-25T11:20:00Z">
        <w:r w:rsidR="009763AA">
          <w:rPr>
            <w:rFonts w:eastAsiaTheme="minorEastAsia"/>
            <w:szCs w:val="22"/>
          </w:rPr>
          <w:t>se</w:t>
        </w:r>
      </w:ins>
      <w:ins w:id="85" w:author="Graves, John" w:date="2019-07-24T13:01:00Z">
        <w:r w:rsidR="00324D6F">
          <w:rPr>
            <w:rFonts w:eastAsiaTheme="minorEastAsia"/>
            <w:szCs w:val="22"/>
          </w:rPr>
          <w:t xml:space="preserve"> simulation studies</w:t>
        </w:r>
      </w:ins>
      <w:ins w:id="86" w:author="Graves, John" w:date="2019-07-24T12:50:00Z">
        <w:r w:rsidR="00F16E97">
          <w:rPr>
            <w:rFonts w:eastAsiaTheme="minorEastAsia"/>
            <w:szCs w:val="22"/>
          </w:rPr>
          <w:t xml:space="preserve"> </w:t>
        </w:r>
      </w:ins>
      <w:ins w:id="87" w:author="Graves, John" w:date="2019-07-24T12:51:00Z">
        <w:r w:rsidR="00F16E97">
          <w:rPr>
            <w:rFonts w:eastAsiaTheme="minorEastAsia"/>
            <w:szCs w:val="22"/>
          </w:rPr>
          <w:t>are used</w:t>
        </w:r>
      </w:ins>
      <w:r w:rsidR="00704EDA">
        <w:rPr>
          <w:rFonts w:eastAsiaTheme="minorEastAsia"/>
          <w:szCs w:val="22"/>
        </w:rPr>
        <w:t xml:space="preserve"> to determine </w:t>
      </w:r>
      <w:r w:rsidR="00C9502F">
        <w:rPr>
          <w:rFonts w:eastAsiaTheme="minorEastAsia"/>
          <w:szCs w:val="22"/>
        </w:rPr>
        <w:t>coverage policy within the National Health Servic</w:t>
      </w:r>
      <w:r w:rsidR="0044673E">
        <w:rPr>
          <w:rFonts w:eastAsiaTheme="minorEastAsia"/>
          <w:szCs w:val="22"/>
        </w:rPr>
        <w:t xml:space="preserve">e. </w:t>
      </w:r>
      <w:ins w:id="88" w:author="Graves, John" w:date="2019-07-24T12:51:00Z">
        <w:r w:rsidR="000719AB">
          <w:rPr>
            <w:rFonts w:eastAsiaTheme="minorEastAsia"/>
            <w:szCs w:val="22"/>
          </w:rPr>
          <w:t>Microsimul</w:t>
        </w:r>
      </w:ins>
      <w:ins w:id="89" w:author="Graves, John" w:date="2019-07-24T12:52:00Z">
        <w:r w:rsidR="000719AB">
          <w:rPr>
            <w:rFonts w:eastAsiaTheme="minorEastAsia"/>
            <w:szCs w:val="22"/>
          </w:rPr>
          <w:t>ation models have</w:t>
        </w:r>
      </w:ins>
      <w:ins w:id="90" w:author="Graves, John" w:date="2019-07-24T13:01:00Z">
        <w:r w:rsidR="00B50D2F">
          <w:rPr>
            <w:rFonts w:eastAsiaTheme="minorEastAsia"/>
            <w:szCs w:val="22"/>
          </w:rPr>
          <w:t xml:space="preserve"> also</w:t>
        </w:r>
      </w:ins>
      <w:ins w:id="91" w:author="Graves, John" w:date="2019-07-24T12:52:00Z">
        <w:r w:rsidR="000719AB">
          <w:rPr>
            <w:rFonts w:eastAsiaTheme="minorEastAsia"/>
            <w:szCs w:val="22"/>
          </w:rPr>
          <w:t xml:space="preserve"> been developed by government and non-government agencies </w:t>
        </w:r>
      </w:ins>
      <w:ins w:id="92" w:author="Graves, John" w:date="2019-07-24T13:01:00Z">
        <w:r w:rsidR="00B645DE">
          <w:rPr>
            <w:rFonts w:eastAsiaTheme="minorEastAsia"/>
            <w:szCs w:val="22"/>
          </w:rPr>
          <w:t>to</w:t>
        </w:r>
      </w:ins>
      <w:ins w:id="93" w:author="Graves, John" w:date="2019-07-24T12:52:00Z">
        <w:r w:rsidR="000719AB">
          <w:rPr>
            <w:rFonts w:eastAsiaTheme="minorEastAsia"/>
            <w:szCs w:val="22"/>
          </w:rPr>
          <w:t xml:space="preserve"> project the consequences of changes to tax and transfer policy, education policy, and food policy, among others</w:t>
        </w:r>
      </w:ins>
      <w:ins w:id="94" w:author="Graves, John" w:date="2019-08-08T11:33:00Z">
        <w:r w:rsidR="00F417C1">
          <w:rPr>
            <w:rFonts w:eastAsiaTheme="minorEastAsia"/>
            <w:szCs w:val="22"/>
          </w:rPr>
          <w:t xml:space="preserve"> (TK CITES)</w:t>
        </w:r>
      </w:ins>
      <w:ins w:id="95" w:author="Graves, John" w:date="2019-07-24T12:52:00Z">
        <w:r w:rsidR="000719AB">
          <w:rPr>
            <w:rFonts w:eastAsiaTheme="minorEastAsia"/>
            <w:szCs w:val="22"/>
          </w:rPr>
          <w:t xml:space="preserve">. </w:t>
        </w:r>
      </w:ins>
    </w:p>
    <w:p w14:paraId="07EAE5BE" w14:textId="5F7BFA5E" w:rsidR="00C9502F" w:rsidDel="000719AB" w:rsidRDefault="002E661B" w:rsidP="008377C0">
      <w:pPr>
        <w:spacing w:line="480" w:lineRule="auto"/>
        <w:ind w:firstLine="720"/>
        <w:rPr>
          <w:del w:id="96" w:author="Graves, John" w:date="2019-07-24T12:52:00Z"/>
          <w:rFonts w:eastAsiaTheme="minorEastAsia"/>
          <w:szCs w:val="22"/>
        </w:rPr>
      </w:pPr>
      <w:del w:id="97" w:author="Graves, John" w:date="2019-07-24T11:16:00Z">
        <w:r w:rsidDel="00DA0882">
          <w:rPr>
            <w:rFonts w:eastAsiaTheme="minorEastAsia"/>
            <w:szCs w:val="22"/>
          </w:rPr>
          <w:delText>G</w:delText>
        </w:r>
      </w:del>
      <w:del w:id="98" w:author="Graves, John" w:date="2019-07-24T12:52:00Z">
        <w:r w:rsidR="0044673E" w:rsidDel="000719AB">
          <w:rPr>
            <w:rFonts w:eastAsiaTheme="minorEastAsia"/>
            <w:szCs w:val="22"/>
          </w:rPr>
          <w:delText xml:space="preserve">overnment agencies throughout the world have developed </w:delText>
        </w:r>
      </w:del>
      <w:del w:id="99" w:author="Graves, John" w:date="2019-07-24T11:15:00Z">
        <w:r w:rsidR="0044673E" w:rsidDel="007E7DF5">
          <w:rPr>
            <w:rFonts w:eastAsiaTheme="minorEastAsia"/>
            <w:szCs w:val="22"/>
          </w:rPr>
          <w:delText xml:space="preserve">detailed </w:delText>
        </w:r>
      </w:del>
      <w:del w:id="100" w:author="Graves, John" w:date="2019-07-24T12:52:00Z">
        <w:r w:rsidR="0044673E" w:rsidDel="000719AB">
          <w:rPr>
            <w:rFonts w:eastAsiaTheme="minorEastAsia"/>
            <w:szCs w:val="22"/>
          </w:rPr>
          <w:delText xml:space="preserve">microsimulation models to project revenue </w:delText>
        </w:r>
      </w:del>
      <w:del w:id="101" w:author="Graves, John" w:date="2019-07-24T11:29:00Z">
        <w:r w:rsidR="0044673E" w:rsidDel="002461E4">
          <w:rPr>
            <w:rFonts w:eastAsiaTheme="minorEastAsia"/>
            <w:szCs w:val="22"/>
          </w:rPr>
          <w:delText xml:space="preserve">changes and the distributional impact of changes to personal income tax and transfer policy. </w:delText>
        </w:r>
      </w:del>
    </w:p>
    <w:p w14:paraId="7216B197" w14:textId="6CBE5B96" w:rsidR="00D018A1" w:rsidRDefault="00CD4B25">
      <w:pPr>
        <w:spacing w:line="480" w:lineRule="auto"/>
        <w:ind w:firstLine="720"/>
        <w:rPr>
          <w:ins w:id="102" w:author="Graves, John" w:date="2019-08-08T11:33:00Z"/>
          <w:rFonts w:eastAsiaTheme="minorEastAsia"/>
          <w:szCs w:val="22"/>
        </w:rPr>
      </w:pPr>
      <w:r>
        <w:rPr>
          <w:rFonts w:eastAsiaTheme="minorEastAsia"/>
          <w:szCs w:val="22"/>
        </w:rPr>
        <w:t xml:space="preserve">Despite the important role played by </w:t>
      </w:r>
      <w:r w:rsidR="00B07EDE">
        <w:rPr>
          <w:rFonts w:eastAsiaTheme="minorEastAsia"/>
          <w:szCs w:val="22"/>
        </w:rPr>
        <w:t>simulation modeling</w:t>
      </w:r>
      <w:ins w:id="103" w:author="Graves, John" w:date="2019-07-24T12:42:00Z">
        <w:r w:rsidR="00DE664C">
          <w:rPr>
            <w:rFonts w:eastAsiaTheme="minorEastAsia"/>
            <w:szCs w:val="22"/>
          </w:rPr>
          <w:t xml:space="preserve"> in the policymaking process</w:t>
        </w:r>
      </w:ins>
      <w:del w:id="104" w:author="Graves, John" w:date="2019-07-24T11:20:00Z">
        <w:r w:rsidDel="00EB7206">
          <w:rPr>
            <w:rFonts w:eastAsiaTheme="minorEastAsia"/>
            <w:szCs w:val="22"/>
          </w:rPr>
          <w:delText xml:space="preserve"> in policymaking</w:delText>
        </w:r>
      </w:del>
      <w:r>
        <w:rPr>
          <w:rFonts w:eastAsiaTheme="minorEastAsia"/>
          <w:szCs w:val="22"/>
        </w:rPr>
        <w:t xml:space="preserve">, scant </w:t>
      </w:r>
      <w:r w:rsidR="001917E7">
        <w:rPr>
          <w:rFonts w:eastAsiaTheme="minorEastAsia"/>
          <w:szCs w:val="22"/>
        </w:rPr>
        <w:t xml:space="preserve">formal </w:t>
      </w:r>
      <w:r>
        <w:rPr>
          <w:rFonts w:eastAsiaTheme="minorEastAsia"/>
          <w:szCs w:val="22"/>
        </w:rPr>
        <w:t xml:space="preserve">attention has been paid to </w:t>
      </w:r>
      <w:r w:rsidR="00B07EDE">
        <w:rPr>
          <w:rFonts w:eastAsiaTheme="minorEastAsia"/>
          <w:szCs w:val="22"/>
        </w:rPr>
        <w:t>the</w:t>
      </w:r>
      <w:r>
        <w:rPr>
          <w:rFonts w:eastAsiaTheme="minorEastAsia"/>
          <w:szCs w:val="22"/>
        </w:rPr>
        <w:t xml:space="preserve"> theory, design and integration </w:t>
      </w:r>
      <w:r w:rsidR="00B07EDE">
        <w:rPr>
          <w:rFonts w:eastAsiaTheme="minorEastAsia"/>
          <w:szCs w:val="22"/>
        </w:rPr>
        <w:t xml:space="preserve">of ex ante evaluation </w:t>
      </w:r>
      <w:r>
        <w:rPr>
          <w:rFonts w:eastAsiaTheme="minorEastAsia"/>
          <w:szCs w:val="22"/>
        </w:rPr>
        <w:t>within the broader</w:t>
      </w:r>
      <w:r w:rsidR="00E046F1">
        <w:rPr>
          <w:rFonts w:eastAsiaTheme="minorEastAsia"/>
          <w:szCs w:val="22"/>
        </w:rPr>
        <w:t xml:space="preserve"> economic</w:t>
      </w:r>
      <w:r>
        <w:rPr>
          <w:rFonts w:eastAsiaTheme="minorEastAsia"/>
          <w:szCs w:val="22"/>
        </w:rPr>
        <w:t xml:space="preserve"> research enterprise. </w:t>
      </w:r>
      <w:ins w:id="105" w:author="Graves, John" w:date="2019-08-08T11:33:00Z">
        <w:r w:rsidR="00D018A1">
          <w:rPr>
            <w:rFonts w:eastAsiaTheme="minorEastAsia"/>
            <w:szCs w:val="22"/>
          </w:rPr>
          <w:t>The one exception is health technology assessment, where rigorous standards for conduct, methods and reporting have been put forth by the Panel on Cost-Effectiveness in Health and Medicine.</w:t>
        </w:r>
      </w:ins>
    </w:p>
    <w:p w14:paraId="668FEDF2" w14:textId="19F89FC9" w:rsidR="00BA290B" w:rsidRDefault="00E6680B">
      <w:pPr>
        <w:spacing w:line="480" w:lineRule="auto"/>
        <w:ind w:firstLine="720"/>
        <w:rPr>
          <w:ins w:id="106" w:author="Graves, John" w:date="2019-07-24T13:04:00Z"/>
          <w:rFonts w:eastAsiaTheme="minorEastAsia"/>
          <w:szCs w:val="22"/>
        </w:rPr>
      </w:pPr>
      <w:ins w:id="107" w:author="Graves, John" w:date="2019-07-24T12:53:00Z">
        <w:r>
          <w:rPr>
            <w:rFonts w:eastAsiaTheme="minorEastAsia"/>
            <w:szCs w:val="22"/>
          </w:rPr>
          <w:t xml:space="preserve">To the extent there are explicit linkages between </w:t>
        </w:r>
      </w:ins>
      <w:ins w:id="108" w:author="Graves, John" w:date="2019-07-30T07:46:00Z">
        <w:r w:rsidR="00C552C2">
          <w:rPr>
            <w:rFonts w:eastAsiaTheme="minorEastAsia"/>
            <w:szCs w:val="22"/>
          </w:rPr>
          <w:t>ex post</w:t>
        </w:r>
      </w:ins>
      <w:ins w:id="109" w:author="Graves, John" w:date="2019-07-24T12:53:00Z">
        <w:r>
          <w:rPr>
            <w:rFonts w:eastAsiaTheme="minorEastAsia"/>
            <w:szCs w:val="22"/>
          </w:rPr>
          <w:t xml:space="preserve"> and ex ante evaluation, they are usually relegated to simple, back-of-the-envelope </w:t>
        </w:r>
      </w:ins>
      <w:ins w:id="110" w:author="Graves, John" w:date="2019-07-24T12:56:00Z">
        <w:r w:rsidR="00913088">
          <w:rPr>
            <w:rFonts w:eastAsiaTheme="minorEastAsia"/>
            <w:szCs w:val="22"/>
          </w:rPr>
          <w:t>counterfactual policy evaluations</w:t>
        </w:r>
      </w:ins>
      <w:ins w:id="111" w:author="Graves, John" w:date="2019-07-24T12:53:00Z">
        <w:r>
          <w:rPr>
            <w:rFonts w:eastAsiaTheme="minorEastAsia"/>
            <w:szCs w:val="22"/>
          </w:rPr>
          <w:t xml:space="preserve"> that appear at the tail end of empirical and theoretic </w:t>
        </w:r>
      </w:ins>
      <w:ins w:id="112" w:author="Graves, John" w:date="2019-07-31T10:40:00Z">
        <w:r w:rsidR="00E1711D">
          <w:rPr>
            <w:rFonts w:eastAsiaTheme="minorEastAsia"/>
            <w:szCs w:val="22"/>
          </w:rPr>
          <w:t>research manuscripts</w:t>
        </w:r>
      </w:ins>
      <w:ins w:id="113" w:author="Graves, John" w:date="2019-07-24T12:53:00Z">
        <w:r>
          <w:rPr>
            <w:rFonts w:eastAsiaTheme="minorEastAsia"/>
            <w:szCs w:val="22"/>
          </w:rPr>
          <w:t xml:space="preserve">. </w:t>
        </w:r>
      </w:ins>
      <w:ins w:id="114" w:author="Graves, John" w:date="2019-07-24T12:55:00Z">
        <w:r w:rsidR="006B7AE9">
          <w:rPr>
            <w:rFonts w:eastAsiaTheme="minorEastAsia"/>
            <w:szCs w:val="22"/>
          </w:rPr>
          <w:t>Rarely</w:t>
        </w:r>
      </w:ins>
      <w:ins w:id="115" w:author="Graves, John" w:date="2019-08-06T06:47:00Z">
        <w:r w:rsidR="00C90931">
          <w:rPr>
            <w:rFonts w:eastAsiaTheme="minorEastAsia"/>
            <w:szCs w:val="22"/>
          </w:rPr>
          <w:t xml:space="preserve"> </w:t>
        </w:r>
      </w:ins>
      <w:ins w:id="116" w:author="Graves, John" w:date="2019-07-24T12:55:00Z">
        <w:r w:rsidR="006B7AE9">
          <w:rPr>
            <w:rFonts w:eastAsiaTheme="minorEastAsia"/>
            <w:szCs w:val="22"/>
          </w:rPr>
          <w:t>do these exercises</w:t>
        </w:r>
      </w:ins>
      <w:ins w:id="117" w:author="Graves, John" w:date="2019-07-24T12:56:00Z">
        <w:r w:rsidR="006B7AE9">
          <w:rPr>
            <w:rFonts w:eastAsiaTheme="minorEastAsia"/>
            <w:szCs w:val="22"/>
          </w:rPr>
          <w:t xml:space="preserve"> </w:t>
        </w:r>
        <w:r w:rsidR="00037812">
          <w:rPr>
            <w:rFonts w:eastAsiaTheme="minorEastAsia"/>
            <w:szCs w:val="22"/>
          </w:rPr>
          <w:t xml:space="preserve">draw </w:t>
        </w:r>
      </w:ins>
      <w:ins w:id="118" w:author="Graves, John" w:date="2019-07-24T12:57:00Z">
        <w:r w:rsidR="00037812">
          <w:rPr>
            <w:rFonts w:eastAsiaTheme="minorEastAsia"/>
            <w:szCs w:val="22"/>
          </w:rPr>
          <w:t>on a formal approach to comparative welfare analysis</w:t>
        </w:r>
      </w:ins>
      <w:ins w:id="119" w:author="Graves, John" w:date="2019-07-30T07:51:00Z">
        <w:r w:rsidR="009175AE">
          <w:rPr>
            <w:rFonts w:eastAsiaTheme="minorEastAsia"/>
            <w:szCs w:val="22"/>
          </w:rPr>
          <w:t xml:space="preserve"> (Hendren 2019)</w:t>
        </w:r>
      </w:ins>
      <w:ins w:id="120" w:author="Graves, John" w:date="2019-07-30T07:47:00Z">
        <w:r w:rsidR="00A94FFB">
          <w:rPr>
            <w:rFonts w:eastAsiaTheme="minorEastAsia"/>
            <w:szCs w:val="22"/>
          </w:rPr>
          <w:t xml:space="preserve">. </w:t>
        </w:r>
      </w:ins>
      <w:ins w:id="121" w:author="Graves, John" w:date="2019-07-24T13:03:00Z">
        <w:r w:rsidR="00BA290B">
          <w:rPr>
            <w:rFonts w:eastAsiaTheme="minorEastAsia"/>
            <w:szCs w:val="22"/>
          </w:rPr>
          <w:t xml:space="preserve"> </w:t>
        </w:r>
      </w:ins>
      <w:ins w:id="122" w:author="Graves, John" w:date="2019-07-30T07:48:00Z">
        <w:r w:rsidR="00A94FFB">
          <w:rPr>
            <w:rFonts w:eastAsiaTheme="minorEastAsia"/>
            <w:szCs w:val="22"/>
          </w:rPr>
          <w:t>E</w:t>
        </w:r>
      </w:ins>
      <w:ins w:id="123" w:author="Graves, John" w:date="2019-07-24T13:03:00Z">
        <w:r w:rsidR="00BA290B">
          <w:rPr>
            <w:rFonts w:eastAsiaTheme="minorEastAsia"/>
            <w:szCs w:val="22"/>
          </w:rPr>
          <w:t>ven more rarely do they grapple</w:t>
        </w:r>
      </w:ins>
      <w:ins w:id="124" w:author="Graves, John" w:date="2019-07-24T13:04:00Z">
        <w:r w:rsidR="00BA290B">
          <w:rPr>
            <w:rFonts w:eastAsiaTheme="minorEastAsia"/>
            <w:szCs w:val="22"/>
          </w:rPr>
          <w:t xml:space="preserve"> rigorously</w:t>
        </w:r>
      </w:ins>
      <w:ins w:id="125" w:author="Graves, John" w:date="2019-07-24T13:03:00Z">
        <w:r w:rsidR="00BA290B">
          <w:rPr>
            <w:rFonts w:eastAsiaTheme="minorEastAsia"/>
            <w:szCs w:val="22"/>
          </w:rPr>
          <w:t xml:space="preserve"> with the role of </w:t>
        </w:r>
      </w:ins>
      <w:ins w:id="126" w:author="Graves, John" w:date="2019-08-06T06:47:00Z">
        <w:r w:rsidR="00A072FE">
          <w:rPr>
            <w:rFonts w:eastAsiaTheme="minorEastAsia"/>
            <w:szCs w:val="22"/>
          </w:rPr>
          <w:t xml:space="preserve">estimation and structural model </w:t>
        </w:r>
      </w:ins>
      <w:ins w:id="127" w:author="Graves, John" w:date="2019-07-25T11:12:00Z">
        <w:r w:rsidR="00001509">
          <w:rPr>
            <w:rFonts w:eastAsiaTheme="minorEastAsia"/>
            <w:szCs w:val="22"/>
          </w:rPr>
          <w:t>uncertainty</w:t>
        </w:r>
      </w:ins>
      <w:ins w:id="128" w:author="Graves, John" w:date="2019-07-24T13:04:00Z">
        <w:r w:rsidR="00BA290B">
          <w:rPr>
            <w:rFonts w:eastAsiaTheme="minorEastAsia"/>
            <w:szCs w:val="22"/>
          </w:rPr>
          <w:t xml:space="preserve"> </w:t>
        </w:r>
        <w:r w:rsidR="00B67EBF">
          <w:rPr>
            <w:rFonts w:eastAsiaTheme="minorEastAsia"/>
            <w:szCs w:val="22"/>
          </w:rPr>
          <w:t xml:space="preserve">in </w:t>
        </w:r>
      </w:ins>
      <w:ins w:id="129" w:author="Graves, John" w:date="2019-07-30T07:46:00Z">
        <w:r w:rsidR="00E75DE7">
          <w:rPr>
            <w:rFonts w:eastAsiaTheme="minorEastAsia"/>
            <w:szCs w:val="22"/>
          </w:rPr>
          <w:t xml:space="preserve">guiding </w:t>
        </w:r>
      </w:ins>
      <w:ins w:id="130" w:author="Graves, John" w:date="2019-07-30T07:48:00Z">
        <w:r w:rsidR="0073783A">
          <w:rPr>
            <w:rFonts w:eastAsiaTheme="minorEastAsia"/>
            <w:szCs w:val="22"/>
          </w:rPr>
          <w:t xml:space="preserve">both </w:t>
        </w:r>
      </w:ins>
      <w:ins w:id="131" w:author="Graves, John" w:date="2019-07-24T13:04:00Z">
        <w:r w:rsidR="00B67EBF">
          <w:rPr>
            <w:rFonts w:eastAsiaTheme="minorEastAsia"/>
            <w:szCs w:val="22"/>
          </w:rPr>
          <w:t>policy decision-making</w:t>
        </w:r>
      </w:ins>
      <w:ins w:id="132" w:author="Graves, John" w:date="2019-07-25T11:12:00Z">
        <w:r w:rsidR="00001509">
          <w:rPr>
            <w:rFonts w:eastAsiaTheme="minorEastAsia"/>
            <w:szCs w:val="22"/>
          </w:rPr>
          <w:t xml:space="preserve"> </w:t>
        </w:r>
      </w:ins>
      <w:ins w:id="133" w:author="Graves, John" w:date="2019-07-30T07:48:00Z">
        <w:r w:rsidR="007D4AC4">
          <w:rPr>
            <w:rFonts w:eastAsiaTheme="minorEastAsia"/>
            <w:szCs w:val="22"/>
          </w:rPr>
          <w:t xml:space="preserve">and </w:t>
        </w:r>
        <w:r w:rsidR="00F1376A">
          <w:rPr>
            <w:rFonts w:eastAsiaTheme="minorEastAsia"/>
            <w:szCs w:val="22"/>
          </w:rPr>
          <w:t xml:space="preserve">the direction of </w:t>
        </w:r>
        <w:r w:rsidR="007D4AC4">
          <w:rPr>
            <w:rFonts w:eastAsiaTheme="minorEastAsia"/>
            <w:szCs w:val="22"/>
          </w:rPr>
          <w:t>future research</w:t>
        </w:r>
        <w:r w:rsidR="002812BB">
          <w:rPr>
            <w:rFonts w:eastAsiaTheme="minorEastAsia"/>
            <w:szCs w:val="22"/>
          </w:rPr>
          <w:t xml:space="preserve"> (Hendren 2019)</w:t>
        </w:r>
        <w:r w:rsidR="007D4AC4">
          <w:rPr>
            <w:rFonts w:eastAsiaTheme="minorEastAsia"/>
            <w:szCs w:val="22"/>
          </w:rPr>
          <w:t>.</w:t>
        </w:r>
      </w:ins>
      <w:ins w:id="134" w:author="Graves, John" w:date="2019-07-31T10:40:00Z">
        <w:r w:rsidR="00063C8E">
          <w:rPr>
            <w:rFonts w:eastAsiaTheme="minorEastAsia"/>
            <w:szCs w:val="22"/>
          </w:rPr>
          <w:t xml:space="preserve"> </w:t>
        </w:r>
      </w:ins>
    </w:p>
    <w:p w14:paraId="3901F17E" w14:textId="6896D9D8" w:rsidR="003C4882" w:rsidRDefault="004551FB" w:rsidP="00AF30AB">
      <w:pPr>
        <w:spacing w:line="480" w:lineRule="auto"/>
        <w:ind w:firstLine="720"/>
        <w:rPr>
          <w:ins w:id="135" w:author="Graves, John" w:date="2019-07-30T07:56:00Z"/>
          <w:rFonts w:eastAsiaTheme="minorEastAsia"/>
          <w:szCs w:val="22"/>
        </w:rPr>
      </w:pPr>
      <w:ins w:id="136" w:author="Graves, John" w:date="2019-07-24T13:04:00Z">
        <w:r>
          <w:rPr>
            <w:rFonts w:eastAsiaTheme="minorEastAsia"/>
            <w:szCs w:val="22"/>
          </w:rPr>
          <w:lastRenderedPageBreak/>
          <w:t xml:space="preserve">These shortcomings </w:t>
        </w:r>
      </w:ins>
      <w:ins w:id="137" w:author="Graves, John" w:date="2019-07-30T07:48:00Z">
        <w:r w:rsidR="002C7A11">
          <w:rPr>
            <w:rFonts w:eastAsiaTheme="minorEastAsia"/>
            <w:szCs w:val="22"/>
          </w:rPr>
          <w:t xml:space="preserve">extend to </w:t>
        </w:r>
      </w:ins>
      <w:ins w:id="138" w:author="Graves, John" w:date="2019-08-05T09:33:00Z">
        <w:r w:rsidR="003853D3">
          <w:rPr>
            <w:rFonts w:eastAsiaTheme="minorEastAsia"/>
            <w:szCs w:val="22"/>
          </w:rPr>
          <w:t xml:space="preserve">ex ante </w:t>
        </w:r>
      </w:ins>
      <w:ins w:id="139" w:author="Graves, John" w:date="2019-07-30T07:51:00Z">
        <w:r w:rsidR="00D90A40">
          <w:rPr>
            <w:rFonts w:eastAsiaTheme="minorEastAsia"/>
            <w:szCs w:val="22"/>
          </w:rPr>
          <w:t xml:space="preserve">policy </w:t>
        </w:r>
      </w:ins>
      <w:ins w:id="140" w:author="Graves, John" w:date="2019-07-30T07:48:00Z">
        <w:r w:rsidR="002C7A11">
          <w:rPr>
            <w:rFonts w:eastAsiaTheme="minorEastAsia"/>
            <w:szCs w:val="22"/>
          </w:rPr>
          <w:t>modeling</w:t>
        </w:r>
      </w:ins>
      <w:ins w:id="141" w:author="Graves, John" w:date="2019-08-05T09:41:00Z">
        <w:r w:rsidR="00157D05">
          <w:rPr>
            <w:rFonts w:eastAsiaTheme="minorEastAsia"/>
            <w:szCs w:val="22"/>
          </w:rPr>
          <w:t xml:space="preserve"> </w:t>
        </w:r>
      </w:ins>
      <w:ins w:id="142" w:author="Graves, John" w:date="2019-08-05T09:42:00Z">
        <w:r w:rsidR="00E01DBF">
          <w:rPr>
            <w:rFonts w:eastAsiaTheme="minorEastAsia"/>
            <w:szCs w:val="22"/>
          </w:rPr>
          <w:t xml:space="preserve">as </w:t>
        </w:r>
      </w:ins>
      <w:ins w:id="143" w:author="Graves, John" w:date="2019-07-30T07:48:00Z">
        <w:r w:rsidR="002C7A11">
          <w:rPr>
            <w:rFonts w:eastAsiaTheme="minorEastAsia"/>
            <w:szCs w:val="22"/>
          </w:rPr>
          <w:t xml:space="preserve">well. </w:t>
        </w:r>
      </w:ins>
      <w:ins w:id="144" w:author="Graves, John" w:date="2019-07-30T07:55:00Z">
        <w:r w:rsidR="00AF30AB">
          <w:rPr>
            <w:rFonts w:eastAsiaTheme="minorEastAsia"/>
            <w:szCs w:val="22"/>
          </w:rPr>
          <w:t xml:space="preserve"> </w:t>
        </w:r>
      </w:ins>
      <w:ins w:id="145" w:author="Graves, John" w:date="2019-08-06T06:51:00Z">
        <w:r w:rsidR="00434CBA">
          <w:rPr>
            <w:rFonts w:eastAsiaTheme="minorEastAsia"/>
            <w:szCs w:val="22"/>
          </w:rPr>
          <w:t>For example, m</w:t>
        </w:r>
      </w:ins>
      <w:ins w:id="146" w:author="Graves, John" w:date="2019-07-31T10:41:00Z">
        <w:r w:rsidR="00063C8E">
          <w:rPr>
            <w:rFonts w:eastAsiaTheme="minorEastAsia"/>
            <w:szCs w:val="22"/>
          </w:rPr>
          <w:t>icrosimulation models</w:t>
        </w:r>
      </w:ins>
      <w:ins w:id="147" w:author="Graves, John" w:date="2019-07-31T10:42:00Z">
        <w:r w:rsidR="00063C8E">
          <w:rPr>
            <w:rFonts w:eastAsiaTheme="minorEastAsia"/>
            <w:szCs w:val="22"/>
          </w:rPr>
          <w:t xml:space="preserve"> often </w:t>
        </w:r>
      </w:ins>
      <w:ins w:id="148" w:author="Graves, John" w:date="2019-07-30T07:49:00Z">
        <w:r w:rsidR="006C710D">
          <w:rPr>
            <w:rFonts w:eastAsiaTheme="minorEastAsia"/>
            <w:szCs w:val="22"/>
          </w:rPr>
          <w:t xml:space="preserve">produce an array of welfare-relevant outputs and leave it to policymakers to weigh these factors when making decisions (Finkelstein, Hendren and Shepard 2018; Finkelstein, Hendren and </w:t>
        </w:r>
        <w:proofErr w:type="spellStart"/>
        <w:r w:rsidR="006C710D">
          <w:rPr>
            <w:rFonts w:eastAsiaTheme="minorEastAsia"/>
            <w:szCs w:val="22"/>
          </w:rPr>
          <w:t>Luttmer</w:t>
        </w:r>
        <w:proofErr w:type="spellEnd"/>
        <w:r w:rsidR="006C710D">
          <w:rPr>
            <w:rFonts w:eastAsiaTheme="minorEastAsia"/>
            <w:szCs w:val="22"/>
          </w:rPr>
          <w:t xml:space="preserve"> 2019)</w:t>
        </w:r>
      </w:ins>
      <w:ins w:id="149" w:author="Graves, John" w:date="2019-07-30T07:52:00Z">
        <w:r w:rsidR="00B466CE">
          <w:rPr>
            <w:rFonts w:eastAsiaTheme="minorEastAsia"/>
            <w:szCs w:val="22"/>
          </w:rPr>
          <w:t>.</w:t>
        </w:r>
      </w:ins>
      <w:ins w:id="150" w:author="Graves, John" w:date="2019-08-08T11:14:00Z">
        <w:r w:rsidR="00DA69EE">
          <w:rPr>
            <w:rFonts w:eastAsiaTheme="minorEastAsia"/>
            <w:szCs w:val="22"/>
          </w:rPr>
          <w:t xml:space="preserve"> </w:t>
        </w:r>
      </w:ins>
      <w:ins w:id="151" w:author="Graves, John" w:date="2019-07-30T07:49:00Z">
        <w:r w:rsidR="006C710D">
          <w:rPr>
            <w:rFonts w:eastAsiaTheme="minorEastAsia"/>
            <w:szCs w:val="22"/>
          </w:rPr>
          <w:t xml:space="preserve">This is particularly true in U.S. health policy, where federal policy decisions based on costs and cost-effectiveness are </w:t>
        </w:r>
      </w:ins>
      <w:ins w:id="152" w:author="Graves, John" w:date="2019-08-05T09:34:00Z">
        <w:r w:rsidR="003853D3">
          <w:rPr>
            <w:rFonts w:eastAsiaTheme="minorEastAsia"/>
            <w:szCs w:val="22"/>
          </w:rPr>
          <w:t xml:space="preserve">prohibited through both </w:t>
        </w:r>
      </w:ins>
      <w:ins w:id="153" w:author="Graves, John" w:date="2019-07-31T10:42:00Z">
        <w:r w:rsidR="00F01EC8">
          <w:rPr>
            <w:rFonts w:eastAsiaTheme="minorEastAsia"/>
            <w:szCs w:val="22"/>
          </w:rPr>
          <w:t>legislation and administrative rulemaking</w:t>
        </w:r>
      </w:ins>
      <w:ins w:id="154" w:author="Graves, John" w:date="2019-07-30T07:49:00Z">
        <w:r w:rsidR="006C710D">
          <w:rPr>
            <w:rFonts w:eastAsiaTheme="minorEastAsia"/>
            <w:szCs w:val="22"/>
          </w:rPr>
          <w:t xml:space="preserve">.  But even absent a specific legislative or regulatory decree, the CBO and other modelers have generally shied away from producing comparative </w:t>
        </w:r>
      </w:ins>
      <w:ins w:id="155" w:author="Graves, John" w:date="2019-08-06T06:51:00Z">
        <w:r w:rsidR="00CC73D9">
          <w:rPr>
            <w:rFonts w:eastAsiaTheme="minorEastAsia"/>
            <w:szCs w:val="22"/>
          </w:rPr>
          <w:t>(overall</w:t>
        </w:r>
      </w:ins>
      <w:ins w:id="156" w:author="Graves, John" w:date="2019-08-06T06:52:00Z">
        <w:r w:rsidR="00CC73D9">
          <w:rPr>
            <w:rFonts w:eastAsiaTheme="minorEastAsia"/>
            <w:szCs w:val="22"/>
          </w:rPr>
          <w:t xml:space="preserve">) </w:t>
        </w:r>
      </w:ins>
      <w:ins w:id="157" w:author="Graves, John" w:date="2019-07-30T07:49:00Z">
        <w:r w:rsidR="006C710D">
          <w:rPr>
            <w:rFonts w:eastAsiaTheme="minorEastAsia"/>
            <w:szCs w:val="22"/>
          </w:rPr>
          <w:t>welfare assessments</w:t>
        </w:r>
      </w:ins>
      <w:ins w:id="158" w:author="Graves, John" w:date="2019-07-30T07:52:00Z">
        <w:r w:rsidR="00423D61">
          <w:rPr>
            <w:rFonts w:eastAsiaTheme="minorEastAsia"/>
            <w:szCs w:val="22"/>
          </w:rPr>
          <w:t>.</w:t>
        </w:r>
      </w:ins>
    </w:p>
    <w:p w14:paraId="0FA5BCB8" w14:textId="42207830" w:rsidR="00867A88" w:rsidRDefault="00E02693" w:rsidP="00A1155F">
      <w:pPr>
        <w:spacing w:line="480" w:lineRule="auto"/>
        <w:ind w:firstLine="720"/>
        <w:rPr>
          <w:ins w:id="159" w:author="Graves, John" w:date="2019-08-06T06:52:00Z"/>
          <w:rFonts w:eastAsiaTheme="minorEastAsia"/>
          <w:szCs w:val="22"/>
        </w:rPr>
      </w:pPr>
      <w:ins w:id="160" w:author="Graves, John" w:date="2019-07-30T07:56:00Z">
        <w:r>
          <w:rPr>
            <w:rFonts w:eastAsiaTheme="minorEastAsia"/>
            <w:szCs w:val="22"/>
          </w:rPr>
          <w:t xml:space="preserve">Compounding </w:t>
        </w:r>
      </w:ins>
      <w:ins w:id="161" w:author="Graves, John" w:date="2019-08-05T09:34:00Z">
        <w:r w:rsidR="00372B8A">
          <w:rPr>
            <w:rFonts w:eastAsiaTheme="minorEastAsia"/>
            <w:szCs w:val="22"/>
          </w:rPr>
          <w:t>these shortcomings</w:t>
        </w:r>
      </w:ins>
      <w:ins w:id="162" w:author="Graves, John" w:date="2019-07-30T07:56:00Z">
        <w:r>
          <w:rPr>
            <w:rFonts w:eastAsiaTheme="minorEastAsia"/>
            <w:szCs w:val="22"/>
          </w:rPr>
          <w:t xml:space="preserve"> </w:t>
        </w:r>
      </w:ins>
      <w:ins w:id="163" w:author="Graves, John" w:date="2019-08-05T09:35:00Z">
        <w:r w:rsidR="00A1155F">
          <w:rPr>
            <w:rFonts w:eastAsiaTheme="minorEastAsia"/>
            <w:szCs w:val="22"/>
          </w:rPr>
          <w:t xml:space="preserve">are three </w:t>
        </w:r>
      </w:ins>
      <w:ins w:id="164" w:author="Graves, John" w:date="2019-08-06T06:52:00Z">
        <w:r w:rsidR="00F00665">
          <w:rPr>
            <w:rFonts w:eastAsiaTheme="minorEastAsia"/>
            <w:szCs w:val="22"/>
          </w:rPr>
          <w:t>related</w:t>
        </w:r>
      </w:ins>
      <w:ins w:id="165" w:author="Graves, John" w:date="2019-08-05T09:35:00Z">
        <w:r w:rsidR="00A1155F">
          <w:rPr>
            <w:rFonts w:eastAsiaTheme="minorEastAsia"/>
            <w:szCs w:val="22"/>
          </w:rPr>
          <w:t xml:space="preserve"> challenges. First, </w:t>
        </w:r>
      </w:ins>
      <w:ins w:id="166" w:author="Graves, John" w:date="2019-07-30T07:56:00Z">
        <w:r>
          <w:rPr>
            <w:rFonts w:eastAsiaTheme="minorEastAsia"/>
            <w:szCs w:val="22"/>
          </w:rPr>
          <w:t xml:space="preserve">while </w:t>
        </w:r>
      </w:ins>
      <w:ins w:id="167" w:author="Graves, John" w:date="2019-08-05T09:34:00Z">
        <w:r w:rsidR="00372B8A">
          <w:rPr>
            <w:rFonts w:eastAsiaTheme="minorEastAsia"/>
            <w:szCs w:val="22"/>
          </w:rPr>
          <w:t xml:space="preserve">simulation </w:t>
        </w:r>
      </w:ins>
      <w:ins w:id="168" w:author="Graves, John" w:date="2019-07-30T07:56:00Z">
        <w:r>
          <w:rPr>
            <w:rFonts w:eastAsiaTheme="minorEastAsia"/>
            <w:szCs w:val="22"/>
          </w:rPr>
          <w:t>models often draw on standard economic theory and a shared empirical evidence base, th</w:t>
        </w:r>
      </w:ins>
      <w:ins w:id="169" w:author="Graves, John" w:date="2019-08-06T06:52:00Z">
        <w:r w:rsidR="00314497">
          <w:rPr>
            <w:rFonts w:eastAsiaTheme="minorEastAsia"/>
            <w:szCs w:val="22"/>
          </w:rPr>
          <w:t>e underlying</w:t>
        </w:r>
      </w:ins>
      <w:ins w:id="170" w:author="Graves, John" w:date="2019-07-30T07:56:00Z">
        <w:r>
          <w:rPr>
            <w:rFonts w:eastAsiaTheme="minorEastAsia"/>
            <w:szCs w:val="22"/>
          </w:rPr>
          <w:t xml:space="preserve"> evidence is estimated with uncertainty (and possibly with bias) and is not always in uniform agreement. Models also differ in their structure, underlying data sources and assumptions. </w:t>
        </w:r>
        <w:r w:rsidRPr="00EA6E59">
          <w:rPr>
            <w:rFonts w:eastAsiaTheme="minorEastAsia"/>
            <w:szCs w:val="22"/>
          </w:rPr>
          <w:t>It should come as no surprise</w:t>
        </w:r>
      </w:ins>
      <w:ins w:id="171" w:author="Graves, John" w:date="2019-08-06T07:01:00Z">
        <w:r w:rsidR="00085EED">
          <w:rPr>
            <w:rFonts w:eastAsiaTheme="minorEastAsia"/>
            <w:szCs w:val="22"/>
          </w:rPr>
          <w:t xml:space="preserve"> </w:t>
        </w:r>
      </w:ins>
      <w:ins w:id="172" w:author="Graves, John" w:date="2019-07-30T07:56:00Z">
        <w:r w:rsidRPr="00EA6E59">
          <w:rPr>
            <w:rFonts w:eastAsiaTheme="minorEastAsia"/>
            <w:szCs w:val="22"/>
          </w:rPr>
          <w:t>that models produce varying projections of the same reform proposal</w:t>
        </w:r>
        <w:r>
          <w:rPr>
            <w:rFonts w:eastAsiaTheme="minorEastAsia"/>
            <w:szCs w:val="22"/>
          </w:rPr>
          <w:t xml:space="preserve">. </w:t>
        </w:r>
      </w:ins>
    </w:p>
    <w:p w14:paraId="6F02F0B9" w14:textId="26A73E16" w:rsidR="00AF30AB" w:rsidRPr="000F0B13" w:rsidRDefault="00A1155F">
      <w:pPr>
        <w:spacing w:line="480" w:lineRule="auto"/>
        <w:ind w:firstLine="720"/>
        <w:rPr>
          <w:ins w:id="173" w:author="Graves, John" w:date="2019-07-30T07:55:00Z"/>
          <w:rFonts w:eastAsiaTheme="minorEastAsia"/>
          <w:szCs w:val="22"/>
        </w:rPr>
      </w:pPr>
      <w:ins w:id="174" w:author="Graves, John" w:date="2019-08-05T09:35:00Z">
        <w:r>
          <w:rPr>
            <w:rFonts w:eastAsiaTheme="minorEastAsia"/>
            <w:szCs w:val="22"/>
          </w:rPr>
          <w:t>Second, d</w:t>
        </w:r>
      </w:ins>
      <w:ins w:id="175" w:author="Graves, John" w:date="2019-07-30T07:55:00Z">
        <w:r w:rsidR="00AF30AB" w:rsidRPr="000F0B13">
          <w:rPr>
            <w:rFonts w:eastAsiaTheme="minorEastAsia"/>
            <w:szCs w:val="22"/>
          </w:rPr>
          <w:t xml:space="preserve">espite </w:t>
        </w:r>
        <w:r w:rsidR="00AF30AB">
          <w:fldChar w:fldCharType="begin"/>
        </w:r>
        <w:r w:rsidR="00AF30AB">
          <w:instrText xml:space="preserve"> HYPERLINK "https://www.cbo.gov/publication/55116" </w:instrText>
        </w:r>
        <w:r w:rsidR="00AF30AB">
          <w:fldChar w:fldCharType="separate"/>
        </w:r>
        <w:r w:rsidR="00AF30AB" w:rsidRPr="00F44CA0">
          <w:rPr>
            <w:rStyle w:val="Hyperlink"/>
            <w:rFonts w:eastAsiaTheme="minorEastAsia"/>
            <w:szCs w:val="22"/>
          </w:rPr>
          <w:t>recent efforts</w:t>
        </w:r>
        <w:r w:rsidR="00AF30AB">
          <w:rPr>
            <w:rStyle w:val="Hyperlink"/>
            <w:rFonts w:eastAsiaTheme="minorEastAsia"/>
            <w:szCs w:val="22"/>
          </w:rPr>
          <w:fldChar w:fldCharType="end"/>
        </w:r>
        <w:r w:rsidR="00AF30AB" w:rsidRPr="000F0B13">
          <w:rPr>
            <w:rFonts w:eastAsiaTheme="minorEastAsia"/>
            <w:szCs w:val="22"/>
          </w:rPr>
          <w:t xml:space="preserve"> at greater transparency, the opacity of microsimulation models</w:t>
        </w:r>
      </w:ins>
      <w:ins w:id="176" w:author="Graves, John" w:date="2019-07-30T07:56:00Z">
        <w:r w:rsidR="00E67F46">
          <w:rPr>
            <w:rFonts w:eastAsiaTheme="minorEastAsia"/>
            <w:szCs w:val="22"/>
          </w:rPr>
          <w:t xml:space="preserve"> </w:t>
        </w:r>
      </w:ins>
      <w:ins w:id="177" w:author="Graves, John" w:date="2019-07-30T07:55:00Z">
        <w:r w:rsidR="00AF30AB" w:rsidRPr="000F0B13">
          <w:rPr>
            <w:rFonts w:eastAsiaTheme="minorEastAsia"/>
            <w:szCs w:val="22"/>
          </w:rPr>
          <w:t xml:space="preserve">makes it difficult for researchers to know whether and how their work can inform modeling efforts. Finally, the development, execution, and maintenance costs of microsimulation models are considerable. Combined, these factors contribute to high barriers to conducting rigorous ex ante policy evaluation and a muddled sense of how the economic research enterprise could be further refined to improve </w:t>
        </w:r>
      </w:ins>
      <w:ins w:id="178" w:author="Graves, John" w:date="2019-08-06T06:49:00Z">
        <w:r w:rsidR="003B75C9">
          <w:rPr>
            <w:rFonts w:eastAsiaTheme="minorEastAsia"/>
            <w:szCs w:val="22"/>
          </w:rPr>
          <w:t xml:space="preserve">both modeling efforts and </w:t>
        </w:r>
      </w:ins>
      <w:ins w:id="179" w:author="Graves, John" w:date="2019-07-30T07:55:00Z">
        <w:r w:rsidR="00AF30AB" w:rsidRPr="000F0B13">
          <w:rPr>
            <w:rFonts w:eastAsiaTheme="minorEastAsia"/>
            <w:szCs w:val="22"/>
          </w:rPr>
          <w:t xml:space="preserve">policy decision making. </w:t>
        </w:r>
      </w:ins>
    </w:p>
    <w:p w14:paraId="6B532AD3" w14:textId="189BEC70" w:rsidR="002D5476" w:rsidRDefault="004306C5" w:rsidP="00C26E12">
      <w:pPr>
        <w:spacing w:line="480" w:lineRule="auto"/>
        <w:ind w:firstLine="720"/>
        <w:rPr>
          <w:ins w:id="180" w:author="Graves, John" w:date="2019-08-08T11:17:00Z"/>
          <w:rFonts w:eastAsiaTheme="minorEastAsia"/>
          <w:szCs w:val="22"/>
        </w:rPr>
      </w:pPr>
      <w:ins w:id="181" w:author="Graves, John" w:date="2019-08-05T09:46:00Z">
        <w:r w:rsidRPr="004306C5">
          <w:rPr>
            <w:rFonts w:eastAsiaTheme="minorEastAsia"/>
            <w:szCs w:val="22"/>
          </w:rPr>
          <w:t xml:space="preserve">This study outlines an approach to ex ante policy evaluation that addresses </w:t>
        </w:r>
      </w:ins>
      <w:ins w:id="182" w:author="Graves, John" w:date="2019-08-08T11:15:00Z">
        <w:r w:rsidR="00C26E12">
          <w:rPr>
            <w:rFonts w:eastAsiaTheme="minorEastAsia"/>
            <w:szCs w:val="22"/>
          </w:rPr>
          <w:t xml:space="preserve">many of </w:t>
        </w:r>
      </w:ins>
      <w:ins w:id="183" w:author="Graves, John" w:date="2019-08-05T09:46:00Z">
        <w:r w:rsidRPr="004306C5">
          <w:rPr>
            <w:rFonts w:eastAsiaTheme="minorEastAsia"/>
            <w:szCs w:val="22"/>
          </w:rPr>
          <w:t xml:space="preserve">the above shortcomings. </w:t>
        </w:r>
      </w:ins>
      <w:ins w:id="184" w:author="Graves, John" w:date="2019-08-08T11:12:00Z">
        <w:r w:rsidR="00CB34CE">
          <w:rPr>
            <w:rFonts w:eastAsiaTheme="minorEastAsia"/>
            <w:szCs w:val="22"/>
          </w:rPr>
          <w:t xml:space="preserve">The first </w:t>
        </w:r>
      </w:ins>
      <w:ins w:id="185" w:author="Graves, John" w:date="2019-08-08T11:08:00Z">
        <w:r w:rsidR="009D54E5">
          <w:rPr>
            <w:rFonts w:eastAsiaTheme="minorEastAsia"/>
            <w:szCs w:val="22"/>
          </w:rPr>
          <w:t>contribution</w:t>
        </w:r>
      </w:ins>
      <w:ins w:id="186" w:author="Graves, John" w:date="2019-08-08T11:09:00Z">
        <w:r w:rsidR="009D54E5">
          <w:rPr>
            <w:rFonts w:eastAsiaTheme="minorEastAsia"/>
            <w:szCs w:val="22"/>
          </w:rPr>
          <w:t xml:space="preserve">—which </w:t>
        </w:r>
      </w:ins>
      <w:ins w:id="187" w:author="Graves, John" w:date="2019-08-08T11:10:00Z">
        <w:r w:rsidR="009D54E5">
          <w:rPr>
            <w:rFonts w:eastAsiaTheme="minorEastAsia"/>
            <w:szCs w:val="22"/>
          </w:rPr>
          <w:t xml:space="preserve">is </w:t>
        </w:r>
      </w:ins>
      <w:ins w:id="188" w:author="Graves, John" w:date="2019-08-08T11:09:00Z">
        <w:r w:rsidR="009D54E5">
          <w:rPr>
            <w:rFonts w:eastAsiaTheme="minorEastAsia"/>
            <w:szCs w:val="22"/>
          </w:rPr>
          <w:t xml:space="preserve">related to recent and ongoing work </w:t>
        </w:r>
      </w:ins>
      <w:ins w:id="189" w:author="Graves, John" w:date="2019-08-08T11:11:00Z">
        <w:r w:rsidR="007C49E3">
          <w:rPr>
            <w:rFonts w:eastAsiaTheme="minorEastAsia"/>
            <w:szCs w:val="22"/>
          </w:rPr>
          <w:t>on</w:t>
        </w:r>
      </w:ins>
      <w:ins w:id="190" w:author="Graves, John" w:date="2019-08-08T11:10:00Z">
        <w:r w:rsidR="009D54E5">
          <w:rPr>
            <w:rFonts w:eastAsiaTheme="minorEastAsia"/>
            <w:szCs w:val="22"/>
          </w:rPr>
          <w:t xml:space="preserve"> </w:t>
        </w:r>
        <w:r w:rsidR="009D54E5" w:rsidRPr="009D54E5">
          <w:rPr>
            <w:rFonts w:eastAsiaTheme="minorEastAsia"/>
            <w:i/>
            <w:iCs/>
            <w:szCs w:val="22"/>
            <w:rPrChange w:id="191" w:author="Graves, John" w:date="2019-08-08T11:11:00Z">
              <w:rPr>
                <w:rFonts w:eastAsiaTheme="minorEastAsia"/>
                <w:szCs w:val="22"/>
              </w:rPr>
            </w:rPrChange>
          </w:rPr>
          <w:t>ex post</w:t>
        </w:r>
        <w:r w:rsidR="009D54E5">
          <w:rPr>
            <w:rFonts w:eastAsiaTheme="minorEastAsia"/>
            <w:szCs w:val="22"/>
          </w:rPr>
          <w:t xml:space="preserve"> policy evaluation </w:t>
        </w:r>
      </w:ins>
      <w:ins w:id="192" w:author="Graves, John" w:date="2019-08-08T11:09:00Z">
        <w:r w:rsidR="009D54E5">
          <w:rPr>
            <w:rFonts w:eastAsiaTheme="minorEastAsia"/>
            <w:szCs w:val="22"/>
          </w:rPr>
          <w:t xml:space="preserve">by Hendren and Sprung-Keyser (2019)—is the </w:t>
        </w:r>
      </w:ins>
      <w:ins w:id="193" w:author="Graves, John" w:date="2019-08-08T11:10:00Z">
        <w:r w:rsidR="009D54E5">
          <w:rPr>
            <w:rFonts w:eastAsiaTheme="minorEastAsia"/>
            <w:szCs w:val="22"/>
          </w:rPr>
          <w:t>linkage and development of theor</w:t>
        </w:r>
      </w:ins>
      <w:ins w:id="194" w:author="Graves, John" w:date="2019-08-08T11:11:00Z">
        <w:r w:rsidR="004503B0">
          <w:rPr>
            <w:rFonts w:eastAsiaTheme="minorEastAsia"/>
            <w:szCs w:val="22"/>
          </w:rPr>
          <w:t>ies</w:t>
        </w:r>
      </w:ins>
      <w:ins w:id="195" w:author="Graves, John" w:date="2019-08-08T11:10:00Z">
        <w:r w:rsidR="009D54E5">
          <w:rPr>
            <w:rFonts w:eastAsiaTheme="minorEastAsia"/>
            <w:szCs w:val="22"/>
          </w:rPr>
          <w:t xml:space="preserve"> related to the </w:t>
        </w:r>
      </w:ins>
      <w:ins w:id="196" w:author="Graves, John" w:date="2019-08-08T11:16:00Z">
        <w:r w:rsidR="007133CA">
          <w:rPr>
            <w:rFonts w:eastAsiaTheme="minorEastAsia"/>
            <w:szCs w:val="22"/>
          </w:rPr>
          <w:t>Value of Information (VOI)</w:t>
        </w:r>
        <w:r w:rsidR="007133CA">
          <w:rPr>
            <w:rFonts w:eastAsiaTheme="minorEastAsia"/>
            <w:szCs w:val="22"/>
          </w:rPr>
          <w:t xml:space="preserve"> and the </w:t>
        </w:r>
      </w:ins>
      <w:ins w:id="197" w:author="Graves, John" w:date="2019-08-08T11:10:00Z">
        <w:r w:rsidR="009D54E5">
          <w:rPr>
            <w:rFonts w:eastAsiaTheme="minorEastAsia"/>
            <w:szCs w:val="22"/>
          </w:rPr>
          <w:t xml:space="preserve">Marginal Value of Public Funds </w:t>
        </w:r>
      </w:ins>
      <w:ins w:id="198" w:author="Graves, John" w:date="2019-08-08T11:11:00Z">
        <w:r w:rsidR="009D54E5">
          <w:rPr>
            <w:rFonts w:eastAsiaTheme="minorEastAsia"/>
            <w:szCs w:val="22"/>
          </w:rPr>
          <w:t>(</w:t>
        </w:r>
      </w:ins>
      <w:ins w:id="199" w:author="Graves, John" w:date="2019-08-08T11:14:00Z">
        <w:r w:rsidR="00065EFA">
          <w:rPr>
            <w:rFonts w:eastAsiaTheme="minorEastAsia"/>
            <w:szCs w:val="22"/>
          </w:rPr>
          <w:t xml:space="preserve">MVPF) </w:t>
        </w:r>
      </w:ins>
      <w:ins w:id="200" w:author="Graves, John" w:date="2019-08-08T11:11:00Z">
        <w:r w:rsidR="009D54E5">
          <w:rPr>
            <w:rFonts w:eastAsiaTheme="minorEastAsia"/>
            <w:szCs w:val="22"/>
          </w:rPr>
          <w:t xml:space="preserve">for ex ante </w:t>
        </w:r>
        <w:r w:rsidR="006800EC">
          <w:rPr>
            <w:rFonts w:eastAsiaTheme="minorEastAsia"/>
            <w:szCs w:val="22"/>
          </w:rPr>
          <w:t xml:space="preserve">policy </w:t>
        </w:r>
        <w:r w:rsidR="009D54E5">
          <w:rPr>
            <w:rFonts w:eastAsiaTheme="minorEastAsia"/>
            <w:szCs w:val="22"/>
          </w:rPr>
          <w:t xml:space="preserve">modeling. </w:t>
        </w:r>
      </w:ins>
      <w:ins w:id="201" w:author="Graves, John" w:date="2019-08-08T11:14:00Z">
        <w:r w:rsidR="00CB34CE" w:rsidRPr="004306C5">
          <w:rPr>
            <w:rFonts w:eastAsiaTheme="minorEastAsia"/>
            <w:szCs w:val="22"/>
          </w:rPr>
          <w:t xml:space="preserve">Intuitively, VOI quantifies the opportunity cost of policy decision making under uncertainty.  At a given policy efficiency threshold (e.g., a MVPF value of 0.8, above which a policy might be desirable but below which it may not), modeling uncertainty may or may not affect </w:t>
        </w:r>
      </w:ins>
      <w:ins w:id="202" w:author="Graves, John" w:date="2019-08-08T11:35:00Z">
        <w:r w:rsidR="00C537FB">
          <w:rPr>
            <w:rFonts w:eastAsiaTheme="minorEastAsia"/>
            <w:szCs w:val="22"/>
          </w:rPr>
          <w:t xml:space="preserve">“optimal” </w:t>
        </w:r>
      </w:ins>
      <w:ins w:id="203" w:author="Graves, John" w:date="2019-08-08T11:14:00Z">
        <w:r w:rsidR="00CB34CE" w:rsidRPr="004306C5">
          <w:rPr>
            <w:rFonts w:eastAsiaTheme="minorEastAsia"/>
            <w:szCs w:val="22"/>
          </w:rPr>
          <w:t xml:space="preserve">policy choices (i.e., choices that maximize relative comparisons of benefits to costs). If decisions based on comparative assessments of MVPF </w:t>
        </w:r>
        <w:r w:rsidR="00CB34CE" w:rsidRPr="004306C5">
          <w:rPr>
            <w:rFonts w:eastAsiaTheme="minorEastAsia"/>
            <w:szCs w:val="22"/>
          </w:rPr>
          <w:lastRenderedPageBreak/>
          <w:t>are insensitive to varying parameter values, then the value of uncertain information is low</w:t>
        </w:r>
      </w:ins>
      <w:ins w:id="204" w:author="Graves, John" w:date="2019-08-08T11:36:00Z">
        <w:r w:rsidR="00FD0DB5">
          <w:rPr>
            <w:rFonts w:eastAsiaTheme="minorEastAsia"/>
            <w:szCs w:val="22"/>
          </w:rPr>
          <w:t>—i.e.,</w:t>
        </w:r>
      </w:ins>
      <w:ins w:id="205" w:author="Graves, John" w:date="2019-08-08T11:14:00Z">
        <w:r w:rsidR="00CB34CE" w:rsidRPr="004306C5">
          <w:rPr>
            <w:rFonts w:eastAsiaTheme="minorEastAsia"/>
            <w:szCs w:val="22"/>
          </w:rPr>
          <w:t xml:space="preserve"> it is not worth additional </w:t>
        </w:r>
      </w:ins>
      <w:ins w:id="206" w:author="Graves, John" w:date="2019-08-08T11:36:00Z">
        <w:r w:rsidR="00FD0DB5">
          <w:rPr>
            <w:rFonts w:eastAsiaTheme="minorEastAsia"/>
            <w:szCs w:val="22"/>
          </w:rPr>
          <w:t xml:space="preserve">research </w:t>
        </w:r>
      </w:ins>
      <w:ins w:id="207" w:author="Graves, John" w:date="2019-08-08T11:14:00Z">
        <w:r w:rsidR="00CB34CE" w:rsidRPr="004306C5">
          <w:rPr>
            <w:rFonts w:eastAsiaTheme="minorEastAsia"/>
            <w:szCs w:val="22"/>
          </w:rPr>
          <w:t xml:space="preserve">effort to reduce parameter uncertainty since the same decision would be made today as it would if we had better information. If decisions are sensitive to this uncertainty, however, then VOI methods quantify the opportunity cost of making policy decisions based on </w:t>
        </w:r>
        <w:r w:rsidR="00CB34CE" w:rsidRPr="00AF48FB">
          <w:rPr>
            <w:rFonts w:eastAsiaTheme="minorEastAsia"/>
            <w:i/>
            <w:iCs/>
            <w:szCs w:val="22"/>
          </w:rPr>
          <w:t>current</w:t>
        </w:r>
        <w:r w:rsidR="00CB34CE" w:rsidRPr="004306C5">
          <w:rPr>
            <w:rFonts w:eastAsiaTheme="minorEastAsia"/>
            <w:szCs w:val="22"/>
          </w:rPr>
          <w:t xml:space="preserve"> information versus if we had perfect information on uncertain parameters. Variation in modeled outputs can be further decomposed to identify the relative degree to which specific parameters contribute to the overall value of perfect information. These assessments, in turn, can provide guideposts for refining and prioritizing future research to focus on domains where the value of information is high. </w:t>
        </w:r>
      </w:ins>
    </w:p>
    <w:p w14:paraId="52882959" w14:textId="55C6BCD8" w:rsidR="002E316D" w:rsidRDefault="002D5476" w:rsidP="00CB1D40">
      <w:pPr>
        <w:spacing w:line="480" w:lineRule="auto"/>
        <w:ind w:firstLine="720"/>
        <w:rPr>
          <w:ins w:id="208" w:author="Graves, John" w:date="2019-08-08T11:22:00Z"/>
          <w:rFonts w:eastAsiaTheme="minorEastAsia"/>
          <w:szCs w:val="22"/>
        </w:rPr>
      </w:pPr>
      <w:ins w:id="209" w:author="Graves, John" w:date="2019-08-08T11:17:00Z">
        <w:r>
          <w:rPr>
            <w:rFonts w:eastAsiaTheme="minorEastAsia"/>
            <w:szCs w:val="22"/>
          </w:rPr>
          <w:t>To showcase these methods</w:t>
        </w:r>
      </w:ins>
      <w:ins w:id="210" w:author="Graves, John" w:date="2019-08-08T11:22:00Z">
        <w:r w:rsidR="00CB1D40">
          <w:rPr>
            <w:rFonts w:eastAsiaTheme="minorEastAsia"/>
            <w:szCs w:val="22"/>
          </w:rPr>
          <w:t>,</w:t>
        </w:r>
      </w:ins>
      <w:ins w:id="211" w:author="Graves, John" w:date="2019-08-08T11:17:00Z">
        <w:r>
          <w:rPr>
            <w:rFonts w:eastAsiaTheme="minorEastAsia"/>
            <w:szCs w:val="22"/>
          </w:rPr>
          <w:t xml:space="preserve"> I turn to a specific application germane to ongoing debates</w:t>
        </w:r>
      </w:ins>
      <w:ins w:id="212" w:author="Graves, John" w:date="2019-08-08T11:18:00Z">
        <w:r w:rsidR="007F1AF5">
          <w:rPr>
            <w:rFonts w:eastAsiaTheme="minorEastAsia"/>
            <w:szCs w:val="22"/>
          </w:rPr>
          <w:t xml:space="preserve"> </w:t>
        </w:r>
      </w:ins>
      <w:ins w:id="213" w:author="Graves, John" w:date="2019-08-08T11:17:00Z">
        <w:r>
          <w:rPr>
            <w:rFonts w:eastAsiaTheme="minorEastAsia"/>
            <w:szCs w:val="22"/>
          </w:rPr>
          <w:t>in U.S. health policy</w:t>
        </w:r>
      </w:ins>
      <w:ins w:id="214" w:author="Graves, John" w:date="2019-08-08T11:18:00Z">
        <w:r>
          <w:rPr>
            <w:rFonts w:eastAsiaTheme="minorEastAsia"/>
            <w:szCs w:val="22"/>
          </w:rPr>
          <w:t>: whether or not to further expand health insurance coverage and if so, through what means (expansions of public or private insurance plans)</w:t>
        </w:r>
        <w:r w:rsidR="00176B93">
          <w:rPr>
            <w:rFonts w:eastAsiaTheme="minorEastAsia"/>
            <w:szCs w:val="22"/>
          </w:rPr>
          <w:t xml:space="preserve">. </w:t>
        </w:r>
      </w:ins>
      <w:ins w:id="215" w:author="Graves, John" w:date="2019-08-08T11:19:00Z">
        <w:r w:rsidR="00176B93">
          <w:rPr>
            <w:rFonts w:eastAsiaTheme="minorEastAsia"/>
            <w:szCs w:val="22"/>
          </w:rPr>
          <w:t xml:space="preserve">To do this, </w:t>
        </w:r>
      </w:ins>
      <w:ins w:id="216" w:author="Graves, John" w:date="2019-08-08T11:20:00Z">
        <w:r w:rsidR="00A12D94">
          <w:rPr>
            <w:rFonts w:eastAsiaTheme="minorEastAsia"/>
            <w:szCs w:val="22"/>
          </w:rPr>
          <w:t xml:space="preserve">I </w:t>
        </w:r>
      </w:ins>
      <w:ins w:id="217" w:author="Graves, John" w:date="2019-08-08T11:19:00Z">
        <w:r w:rsidR="00176B93">
          <w:rPr>
            <w:rFonts w:eastAsiaTheme="minorEastAsia"/>
            <w:szCs w:val="22"/>
          </w:rPr>
          <w:t>develop a</w:t>
        </w:r>
      </w:ins>
      <w:ins w:id="218" w:author="Graves, John" w:date="2019-08-08T11:21:00Z">
        <w:r w:rsidR="00495B61">
          <w:rPr>
            <w:rFonts w:eastAsiaTheme="minorEastAsia"/>
            <w:szCs w:val="22"/>
          </w:rPr>
          <w:t xml:space="preserve"> generalized ex ante </w:t>
        </w:r>
      </w:ins>
      <w:ins w:id="219" w:author="Graves, John" w:date="2019-08-08T11:20:00Z">
        <w:r w:rsidR="00A12D94">
          <w:rPr>
            <w:rFonts w:eastAsiaTheme="minorEastAsia"/>
            <w:szCs w:val="22"/>
          </w:rPr>
          <w:t xml:space="preserve">modeling </w:t>
        </w:r>
      </w:ins>
      <w:ins w:id="220" w:author="Graves, John" w:date="2019-08-08T11:19:00Z">
        <w:r w:rsidR="00176B93">
          <w:rPr>
            <w:rFonts w:eastAsiaTheme="minorEastAsia"/>
            <w:szCs w:val="22"/>
          </w:rPr>
          <w:t xml:space="preserve">approach </w:t>
        </w:r>
      </w:ins>
      <w:ins w:id="221" w:author="Graves, John" w:date="2019-08-08T11:20:00Z">
        <w:r w:rsidR="00A12D94">
          <w:rPr>
            <w:rFonts w:eastAsiaTheme="minorEastAsia"/>
            <w:szCs w:val="22"/>
          </w:rPr>
          <w:t xml:space="preserve">based on a </w:t>
        </w:r>
      </w:ins>
      <w:ins w:id="222" w:author="Graves, John" w:date="2019-08-08T11:19:00Z">
        <w:r w:rsidR="00A12D94" w:rsidRPr="004306C5">
          <w:rPr>
            <w:rFonts w:eastAsiaTheme="minorEastAsia"/>
            <w:szCs w:val="22"/>
          </w:rPr>
          <w:t>discrete time and choice framework</w:t>
        </w:r>
      </w:ins>
      <w:ins w:id="223" w:author="Graves, John" w:date="2019-08-08T11:21:00Z">
        <w:r w:rsidR="00495B61">
          <w:rPr>
            <w:rFonts w:eastAsiaTheme="minorEastAsia"/>
            <w:szCs w:val="22"/>
          </w:rPr>
          <w:t xml:space="preserve">. </w:t>
        </w:r>
      </w:ins>
      <w:ins w:id="224" w:author="Graves, John" w:date="2019-08-08T11:20:00Z">
        <w:r w:rsidR="00A870C9">
          <w:rPr>
            <w:rFonts w:eastAsiaTheme="minorEastAsia"/>
            <w:szCs w:val="22"/>
          </w:rPr>
          <w:t xml:space="preserve"> </w:t>
        </w:r>
      </w:ins>
      <w:ins w:id="225" w:author="Graves, John" w:date="2019-08-08T11:21:00Z">
        <w:r w:rsidR="00495B61" w:rsidRPr="004306C5">
          <w:rPr>
            <w:rFonts w:eastAsiaTheme="minorEastAsia"/>
            <w:szCs w:val="22"/>
          </w:rPr>
          <w:t xml:space="preserve">I demonstrate that this </w:t>
        </w:r>
      </w:ins>
      <w:ins w:id="226" w:author="Graves, John" w:date="2019-08-08T11:36:00Z">
        <w:r w:rsidR="002510F8">
          <w:rPr>
            <w:rFonts w:eastAsiaTheme="minorEastAsia"/>
            <w:szCs w:val="22"/>
          </w:rPr>
          <w:t xml:space="preserve">overall </w:t>
        </w:r>
      </w:ins>
      <w:ins w:id="227" w:author="Graves, John" w:date="2019-08-08T11:21:00Z">
        <w:r w:rsidR="00495B61" w:rsidRPr="004306C5">
          <w:rPr>
            <w:rFonts w:eastAsiaTheme="minorEastAsia"/>
            <w:szCs w:val="22"/>
          </w:rPr>
          <w:t xml:space="preserve">modeling framework </w:t>
        </w:r>
      </w:ins>
      <w:ins w:id="228" w:author="Graves, John" w:date="2019-08-08T11:36:00Z">
        <w:r w:rsidR="002510F8">
          <w:rPr>
            <w:rFonts w:eastAsiaTheme="minorEastAsia"/>
            <w:szCs w:val="22"/>
          </w:rPr>
          <w:t xml:space="preserve">can </w:t>
        </w:r>
      </w:ins>
      <w:ins w:id="229" w:author="Graves, John" w:date="2019-08-08T11:21:00Z">
        <w:r w:rsidR="00495B61" w:rsidRPr="004306C5">
          <w:rPr>
            <w:rFonts w:eastAsiaTheme="minorEastAsia"/>
            <w:szCs w:val="22"/>
          </w:rPr>
          <w:t>encompass many existing approaches to health policy microsimulation, including elasticity-based and utility maximization-based models.</w:t>
        </w:r>
      </w:ins>
      <w:ins w:id="230" w:author="Graves, John" w:date="2019-08-08T11:37:00Z">
        <w:r w:rsidR="002510F8">
          <w:rPr>
            <w:rStyle w:val="FootnoteReference"/>
            <w:rFonts w:eastAsiaTheme="minorEastAsia"/>
            <w:szCs w:val="22"/>
          </w:rPr>
          <w:footnoteReference w:id="2"/>
        </w:r>
      </w:ins>
      <w:ins w:id="232" w:author="Graves, John" w:date="2019-08-08T11:21:00Z">
        <w:r w:rsidR="00495B61" w:rsidRPr="004306C5">
          <w:rPr>
            <w:rFonts w:eastAsiaTheme="minorEastAsia"/>
            <w:szCs w:val="22"/>
          </w:rPr>
          <w:t xml:space="preserve"> Critically, however, the appro</w:t>
        </w:r>
        <w:r w:rsidR="00495B61">
          <w:rPr>
            <w:rFonts w:eastAsiaTheme="minorEastAsia"/>
            <w:szCs w:val="22"/>
          </w:rPr>
          <w:t>a</w:t>
        </w:r>
        <w:r w:rsidR="00495B61" w:rsidRPr="004306C5">
          <w:rPr>
            <w:rFonts w:eastAsiaTheme="minorEastAsia"/>
            <w:szCs w:val="22"/>
          </w:rPr>
          <w:t xml:space="preserve">ch also facilitates </w:t>
        </w:r>
        <w:proofErr w:type="gramStart"/>
        <w:r w:rsidR="00495B61" w:rsidRPr="004306C5">
          <w:rPr>
            <w:rFonts w:eastAsiaTheme="minorEastAsia"/>
            <w:szCs w:val="22"/>
          </w:rPr>
          <w:t>simple</w:t>
        </w:r>
        <w:proofErr w:type="gramEnd"/>
        <w:r w:rsidR="00495B61" w:rsidRPr="004306C5">
          <w:rPr>
            <w:rFonts w:eastAsiaTheme="minorEastAsia"/>
            <w:szCs w:val="22"/>
          </w:rPr>
          <w:t xml:space="preserve"> yet powerful counterfactual policy assessments based on reduced form estimates. That is, the framework provides researchers with a </w:t>
        </w:r>
        <w:r w:rsidR="00495B61">
          <w:rPr>
            <w:rFonts w:eastAsiaTheme="minorEastAsia"/>
            <w:szCs w:val="22"/>
          </w:rPr>
          <w:t xml:space="preserve">simple </w:t>
        </w:r>
        <w:r w:rsidR="00495B61" w:rsidRPr="004306C5">
          <w:rPr>
            <w:rFonts w:eastAsiaTheme="minorEastAsia"/>
            <w:szCs w:val="22"/>
          </w:rPr>
          <w:t xml:space="preserve">tool to investigate the coverage and cost impacts of reform alternatives without the need for a detailed individual-level microsimulation model.  </w:t>
        </w:r>
      </w:ins>
    </w:p>
    <w:p w14:paraId="32619B1F" w14:textId="76112144" w:rsidR="00396293" w:rsidRPr="00816646" w:rsidRDefault="00495B61" w:rsidP="00CB1D40">
      <w:pPr>
        <w:spacing w:line="480" w:lineRule="auto"/>
        <w:ind w:firstLine="720"/>
        <w:rPr>
          <w:ins w:id="233" w:author="Graves, John" w:date="2019-08-08T11:23:00Z"/>
          <w:rFonts w:eastAsiaTheme="minorEastAsia"/>
          <w:szCs w:val="22"/>
          <w:rPrChange w:id="234" w:author="Graves, John" w:date="2019-08-08T11:27:00Z">
            <w:rPr>
              <w:ins w:id="235" w:author="Graves, John" w:date="2019-08-08T11:23:00Z"/>
              <w:rFonts w:eastAsiaTheme="minorEastAsia"/>
              <w:szCs w:val="22"/>
            </w:rPr>
          </w:rPrChange>
        </w:rPr>
      </w:pPr>
      <w:ins w:id="236" w:author="Graves, John" w:date="2019-08-08T11:21:00Z">
        <w:r w:rsidRPr="004306C5">
          <w:rPr>
            <w:rFonts w:eastAsiaTheme="minorEastAsia"/>
            <w:szCs w:val="22"/>
          </w:rPr>
          <w:t>As a proof of concept, I demonstrate how difference-in-differences evidence on the impact of Medicaid expansion on coverage take-up</w:t>
        </w:r>
      </w:ins>
      <w:ins w:id="237" w:author="Graves, John" w:date="2019-08-08T11:38:00Z">
        <w:r w:rsidR="002939CD">
          <w:rPr>
            <w:rFonts w:eastAsiaTheme="minorEastAsia"/>
            <w:szCs w:val="22"/>
          </w:rPr>
          <w:t xml:space="preserve"> (Graves, McWilliams and Hatfield 2019)</w:t>
        </w:r>
      </w:ins>
      <w:ins w:id="238" w:author="Graves, John" w:date="2019-08-08T11:21:00Z">
        <w:r w:rsidRPr="004306C5">
          <w:rPr>
            <w:rFonts w:eastAsiaTheme="minorEastAsia"/>
            <w:szCs w:val="22"/>
          </w:rPr>
          <w:t xml:space="preserve">, combined with estimates on take-up of subsidized private health insurance derived from regression-discontinuity estimates (Finkelstein, Hendren and Shepard 2019) can be harnessed to model the coverage and cost impact of further expansion of coverage via public programs versus via increased subsidies for private coverage. </w:t>
        </w:r>
      </w:ins>
      <w:ins w:id="239" w:author="Graves, John" w:date="2019-08-08T11:24:00Z">
        <w:r w:rsidR="00396293">
          <w:rPr>
            <w:rFonts w:eastAsiaTheme="minorEastAsia"/>
            <w:szCs w:val="22"/>
          </w:rPr>
          <w:t xml:space="preserve"> </w:t>
        </w:r>
      </w:ins>
      <w:ins w:id="240" w:author="Graves, John" w:date="2019-08-08T11:25:00Z">
        <w:r w:rsidR="00F56F68">
          <w:rPr>
            <w:rFonts w:eastAsiaTheme="minorEastAsia"/>
            <w:szCs w:val="22"/>
          </w:rPr>
          <w:t xml:space="preserve">I </w:t>
        </w:r>
      </w:ins>
      <w:ins w:id="241" w:author="Graves, John" w:date="2019-08-08T11:26:00Z">
        <w:r w:rsidR="00F56F68">
          <w:rPr>
            <w:rFonts w:eastAsiaTheme="minorEastAsia"/>
            <w:szCs w:val="22"/>
          </w:rPr>
          <w:t>then embed calculations of the MVPF within this framework and conduct probabilistic sensitivity analyses</w:t>
        </w:r>
      </w:ins>
      <w:ins w:id="242" w:author="Graves, John" w:date="2019-08-08T11:27:00Z">
        <w:r w:rsidR="00816646">
          <w:rPr>
            <w:rFonts w:eastAsiaTheme="minorEastAsia"/>
            <w:szCs w:val="22"/>
          </w:rPr>
          <w:t xml:space="preserve"> to</w:t>
        </w:r>
      </w:ins>
      <w:ins w:id="243" w:author="Graves, John" w:date="2019-08-08T11:26:00Z">
        <w:r w:rsidR="00F56F68">
          <w:rPr>
            <w:rFonts w:eastAsiaTheme="minorEastAsia"/>
            <w:szCs w:val="22"/>
          </w:rPr>
          <w:t xml:space="preserve"> assess how estimates of </w:t>
        </w:r>
      </w:ins>
      <w:ins w:id="244" w:author="Graves, John" w:date="2019-08-08T11:27:00Z">
        <w:r w:rsidR="00816646">
          <w:rPr>
            <w:rFonts w:eastAsiaTheme="minorEastAsia"/>
            <w:szCs w:val="22"/>
          </w:rPr>
          <w:t xml:space="preserve">benefits and costs vary when allowing </w:t>
        </w:r>
        <w:r w:rsidR="00816646">
          <w:rPr>
            <w:rFonts w:eastAsiaTheme="minorEastAsia"/>
            <w:i/>
            <w:iCs/>
            <w:szCs w:val="22"/>
          </w:rPr>
          <w:t>all</w:t>
        </w:r>
        <w:r w:rsidR="00816646">
          <w:rPr>
            <w:rFonts w:eastAsiaTheme="minorEastAsia"/>
            <w:szCs w:val="22"/>
          </w:rPr>
          <w:t xml:space="preserve"> model and MVPF parameters to vary. The parameter </w:t>
        </w:r>
        <w:r w:rsidR="00816646">
          <w:rPr>
            <w:rFonts w:eastAsiaTheme="minorEastAsia"/>
            <w:szCs w:val="22"/>
          </w:rPr>
          <w:lastRenderedPageBreak/>
          <w:t>values and outcome results of this</w:t>
        </w:r>
      </w:ins>
      <w:ins w:id="245" w:author="Graves, John" w:date="2019-08-08T11:28:00Z">
        <w:r w:rsidR="008920A9">
          <w:rPr>
            <w:rFonts w:eastAsiaTheme="minorEastAsia"/>
            <w:szCs w:val="22"/>
          </w:rPr>
          <w:t xml:space="preserve"> probabilistic sensitivity</w:t>
        </w:r>
      </w:ins>
      <w:ins w:id="246" w:author="Graves, John" w:date="2019-08-08T11:27:00Z">
        <w:r w:rsidR="00816646">
          <w:rPr>
            <w:rFonts w:eastAsiaTheme="minorEastAsia"/>
            <w:szCs w:val="22"/>
          </w:rPr>
          <w:t xml:space="preserve"> exercise are primary </w:t>
        </w:r>
      </w:ins>
      <w:ins w:id="247" w:author="Graves, John" w:date="2019-08-08T11:28:00Z">
        <w:r w:rsidR="00816646">
          <w:rPr>
            <w:rFonts w:eastAsiaTheme="minorEastAsia"/>
            <w:szCs w:val="22"/>
          </w:rPr>
          <w:t>data input</w:t>
        </w:r>
        <w:r w:rsidR="007927CD">
          <w:rPr>
            <w:rFonts w:eastAsiaTheme="minorEastAsia"/>
            <w:szCs w:val="22"/>
          </w:rPr>
          <w:t>s</w:t>
        </w:r>
        <w:r w:rsidR="00816646">
          <w:rPr>
            <w:rFonts w:eastAsiaTheme="minorEastAsia"/>
            <w:szCs w:val="22"/>
          </w:rPr>
          <w:t xml:space="preserve"> into a “metamodel”—</w:t>
        </w:r>
      </w:ins>
      <w:ins w:id="248" w:author="Graves, John" w:date="2019-08-08T11:38:00Z">
        <w:r w:rsidR="006135BD">
          <w:rPr>
            <w:rFonts w:eastAsiaTheme="minorEastAsia"/>
            <w:szCs w:val="22"/>
          </w:rPr>
          <w:t xml:space="preserve">that is, </w:t>
        </w:r>
      </w:ins>
      <w:bookmarkStart w:id="249" w:name="_GoBack"/>
      <w:bookmarkEnd w:id="249"/>
      <w:ins w:id="250" w:author="Graves, John" w:date="2019-08-08T11:28:00Z">
        <w:r w:rsidR="00816646">
          <w:rPr>
            <w:rFonts w:eastAsiaTheme="minorEastAsia"/>
            <w:szCs w:val="22"/>
          </w:rPr>
          <w:t xml:space="preserve">a statistical regression model that isolates the degree to which outcomes change as individual </w:t>
        </w:r>
      </w:ins>
      <w:ins w:id="251" w:author="Graves, John" w:date="2019-08-08T11:29:00Z">
        <w:r w:rsidR="00FB01E6">
          <w:rPr>
            <w:rFonts w:eastAsiaTheme="minorEastAsia"/>
            <w:szCs w:val="22"/>
          </w:rPr>
          <w:t xml:space="preserve">model </w:t>
        </w:r>
      </w:ins>
      <w:ins w:id="252" w:author="Graves, John" w:date="2019-08-08T11:28:00Z">
        <w:r w:rsidR="00816646">
          <w:rPr>
            <w:rFonts w:eastAsiaTheme="minorEastAsia"/>
            <w:szCs w:val="22"/>
          </w:rPr>
          <w:t xml:space="preserve">parameters vary. </w:t>
        </w:r>
      </w:ins>
      <w:ins w:id="253" w:author="Graves, John" w:date="2019-08-08T11:29:00Z">
        <w:r w:rsidR="00CF0A0A">
          <w:rPr>
            <w:rFonts w:eastAsiaTheme="minorEastAsia"/>
            <w:szCs w:val="22"/>
          </w:rPr>
          <w:t xml:space="preserve">This metamodel is then used to produce VOI estimates that isolate and rank-order model parameters in terms of their importance to the overall degree of uncertainty in the simulation model. </w:t>
        </w:r>
      </w:ins>
    </w:p>
    <w:p w14:paraId="4B5A987F" w14:textId="77777777" w:rsidR="00396293" w:rsidRDefault="00396293" w:rsidP="00CB1D40">
      <w:pPr>
        <w:spacing w:line="480" w:lineRule="auto"/>
        <w:ind w:firstLine="720"/>
        <w:rPr>
          <w:ins w:id="254" w:author="Graves, John" w:date="2019-08-08T11:23:00Z"/>
          <w:rFonts w:eastAsiaTheme="minorEastAsia"/>
          <w:szCs w:val="22"/>
        </w:rPr>
      </w:pPr>
    </w:p>
    <w:p w14:paraId="42DBB6DB" w14:textId="77777777" w:rsidR="00CB34CE" w:rsidRDefault="00CB34CE">
      <w:pPr>
        <w:rPr>
          <w:ins w:id="255" w:author="Graves, John" w:date="2019-08-08T11:13:00Z"/>
          <w:rFonts w:eastAsiaTheme="minorEastAsia"/>
          <w:szCs w:val="22"/>
        </w:rPr>
      </w:pPr>
      <w:ins w:id="256" w:author="Graves, John" w:date="2019-08-08T11:13:00Z">
        <w:r>
          <w:rPr>
            <w:rFonts w:eastAsiaTheme="minorEastAsia"/>
            <w:szCs w:val="22"/>
          </w:rPr>
          <w:br w:type="page"/>
        </w:r>
      </w:ins>
    </w:p>
    <w:p w14:paraId="18BDD24B" w14:textId="77777777" w:rsidR="009D54E5" w:rsidRDefault="009D54E5" w:rsidP="009D54E5">
      <w:pPr>
        <w:spacing w:line="480" w:lineRule="auto"/>
        <w:rPr>
          <w:ins w:id="257" w:author="Graves, John" w:date="2019-08-08T11:12:00Z"/>
          <w:rFonts w:eastAsiaTheme="minorEastAsia"/>
          <w:szCs w:val="22"/>
        </w:rPr>
      </w:pPr>
    </w:p>
    <w:p w14:paraId="42A87C23" w14:textId="77777777" w:rsidR="00CB34CE" w:rsidRDefault="00CB34CE" w:rsidP="009D54E5">
      <w:pPr>
        <w:spacing w:line="480" w:lineRule="auto"/>
        <w:rPr>
          <w:ins w:id="258" w:author="Graves, John" w:date="2019-08-08T11:11:00Z"/>
          <w:rFonts w:eastAsiaTheme="minorEastAsia"/>
          <w:szCs w:val="22"/>
        </w:rPr>
      </w:pPr>
    </w:p>
    <w:p w14:paraId="68415295" w14:textId="77777777" w:rsidR="009D54E5" w:rsidRDefault="009D54E5" w:rsidP="009D54E5">
      <w:pPr>
        <w:spacing w:line="480" w:lineRule="auto"/>
        <w:rPr>
          <w:ins w:id="259" w:author="Graves, John" w:date="2019-08-08T11:08:00Z"/>
          <w:rFonts w:eastAsiaTheme="minorEastAsia"/>
          <w:szCs w:val="22"/>
        </w:rPr>
      </w:pPr>
    </w:p>
    <w:p w14:paraId="6FCB2CB0" w14:textId="587A5677" w:rsidR="005A7C4A" w:rsidRDefault="004306C5" w:rsidP="009D54E5">
      <w:pPr>
        <w:spacing w:line="480" w:lineRule="auto"/>
        <w:rPr>
          <w:ins w:id="260" w:author="Graves, John" w:date="2019-08-06T07:03:00Z"/>
          <w:rFonts w:eastAsiaTheme="minorEastAsia"/>
          <w:szCs w:val="22"/>
        </w:rPr>
        <w:pPrChange w:id="261" w:author="Graves, John" w:date="2019-08-08T11:08:00Z">
          <w:pPr>
            <w:spacing w:line="480" w:lineRule="auto"/>
            <w:ind w:firstLine="720"/>
          </w:pPr>
        </w:pPrChange>
      </w:pPr>
      <w:ins w:id="262" w:author="Graves, John" w:date="2019-08-05T09:46:00Z">
        <w:r w:rsidRPr="004306C5">
          <w:rPr>
            <w:rFonts w:eastAsiaTheme="minorEastAsia"/>
            <w:szCs w:val="22"/>
          </w:rPr>
          <w:t>The first major contribution is a This framework has roots in modeling methods commonly used for health technology assessment, and in the "sufficient statistics" approach to welfare</w:t>
        </w:r>
        <w:r w:rsidR="006B0C8A">
          <w:rPr>
            <w:rFonts w:eastAsiaTheme="minorEastAsia"/>
            <w:szCs w:val="22"/>
          </w:rPr>
          <w:t xml:space="preserve"> </w:t>
        </w:r>
        <w:r w:rsidRPr="004306C5">
          <w:rPr>
            <w:rFonts w:eastAsiaTheme="minorEastAsia"/>
            <w:szCs w:val="22"/>
          </w:rPr>
          <w:t xml:space="preserve">evaluation developed in the public finance literature. </w:t>
        </w:r>
      </w:ins>
      <w:ins w:id="263" w:author="Graves, John" w:date="2019-08-06T07:03:00Z">
        <w:r w:rsidR="0070392A">
          <w:rPr>
            <w:rFonts w:eastAsiaTheme="minorEastAsia"/>
            <w:szCs w:val="22"/>
          </w:rPr>
          <w:t>I focus in particular on a model for health reform</w:t>
        </w:r>
      </w:ins>
      <w:ins w:id="264" w:author="Graves, John" w:date="2019-08-06T07:04:00Z">
        <w:r w:rsidR="0070392A">
          <w:rPr>
            <w:rFonts w:eastAsiaTheme="minorEastAsia"/>
            <w:szCs w:val="22"/>
          </w:rPr>
          <w:t xml:space="preserve"> policies that affect insurance (and </w:t>
        </w:r>
        <w:proofErr w:type="spellStart"/>
        <w:r w:rsidR="0070392A">
          <w:rPr>
            <w:rFonts w:eastAsiaTheme="minorEastAsia"/>
            <w:szCs w:val="22"/>
          </w:rPr>
          <w:t>uninsurance</w:t>
        </w:r>
        <w:proofErr w:type="spellEnd"/>
        <w:r w:rsidR="0070392A">
          <w:rPr>
            <w:rFonts w:eastAsiaTheme="minorEastAsia"/>
            <w:szCs w:val="22"/>
          </w:rPr>
          <w:t xml:space="preserve">).. </w:t>
        </w:r>
      </w:ins>
    </w:p>
    <w:p w14:paraId="436D6952" w14:textId="11C3E629" w:rsidR="004306C5" w:rsidRPr="004306C5" w:rsidRDefault="004306C5">
      <w:pPr>
        <w:spacing w:line="480" w:lineRule="auto"/>
        <w:ind w:firstLine="720"/>
        <w:rPr>
          <w:ins w:id="265" w:author="Graves, John" w:date="2019-08-05T09:46:00Z"/>
          <w:rFonts w:eastAsiaTheme="minorEastAsia"/>
          <w:szCs w:val="22"/>
        </w:rPr>
      </w:pPr>
      <w:ins w:id="266" w:author="Graves, John" w:date="2019-08-05T09:46:00Z">
        <w:r w:rsidRPr="004306C5">
          <w:rPr>
            <w:rFonts w:eastAsiaTheme="minorEastAsia"/>
            <w:szCs w:val="22"/>
          </w:rPr>
          <w:t>Second, within this framework I tie together diverse approaches to assessing uncertainty and the welfare impacts of policy. Specifically, I draw linkages between the marginal value of public funds (MVPFs), a summary measure of the costs and benefits of public policies (Hendren 2017), and value of information (VOI) methods</w:t>
        </w:r>
      </w:ins>
      <w:ins w:id="267" w:author="Graves, John" w:date="2019-08-06T06:50:00Z">
        <w:r w:rsidR="00DF75A5">
          <w:rPr>
            <w:rFonts w:eastAsiaTheme="minorEastAsia"/>
            <w:szCs w:val="22"/>
          </w:rPr>
          <w:t xml:space="preserve"> for ex ante modeling</w:t>
        </w:r>
      </w:ins>
      <w:ins w:id="268" w:author="Graves, John" w:date="2019-08-05T09:46:00Z">
        <w:r w:rsidRPr="004306C5">
          <w:rPr>
            <w:rFonts w:eastAsiaTheme="minorEastAsia"/>
            <w:szCs w:val="22"/>
          </w:rPr>
          <w:t>.</w:t>
        </w:r>
      </w:ins>
      <w:ins w:id="269" w:author="Graves, John" w:date="2019-08-06T06:54:00Z">
        <w:r w:rsidR="00CF5029">
          <w:rPr>
            <w:rStyle w:val="FootnoteReference"/>
            <w:rFonts w:eastAsiaTheme="minorEastAsia"/>
            <w:szCs w:val="22"/>
          </w:rPr>
          <w:footnoteReference w:id="3"/>
        </w:r>
      </w:ins>
      <w:ins w:id="272" w:author="Graves, John" w:date="2019-08-05T09:46:00Z">
        <w:r w:rsidRPr="004306C5">
          <w:rPr>
            <w:rFonts w:eastAsiaTheme="minorEastAsia"/>
            <w:szCs w:val="22"/>
          </w:rPr>
          <w:t xml:space="preserve"> </w:t>
        </w:r>
      </w:ins>
    </w:p>
    <w:p w14:paraId="5128C083" w14:textId="275016AA" w:rsidR="0064471E" w:rsidDel="0064471E" w:rsidRDefault="004306C5">
      <w:pPr>
        <w:spacing w:line="480" w:lineRule="auto"/>
        <w:ind w:firstLine="720"/>
        <w:rPr>
          <w:del w:id="273" w:author="Graves, John" w:date="2019-07-24T11:20:00Z"/>
          <w:rFonts w:eastAsiaTheme="minorEastAsia"/>
          <w:szCs w:val="22"/>
        </w:rPr>
      </w:pPr>
      <w:ins w:id="274" w:author="Graves, John" w:date="2019-08-05T09:46:00Z">
        <w:r w:rsidRPr="004306C5">
          <w:rPr>
            <w:rFonts w:eastAsiaTheme="minorEastAsia"/>
            <w:szCs w:val="22"/>
          </w:rPr>
          <w:t>The remainder of this paper proceeds as follows</w:t>
        </w:r>
      </w:ins>
      <w:ins w:id="275" w:author="Graves, John" w:date="2019-08-06T06:56:00Z">
        <w:r w:rsidR="00E82CC1">
          <w:rPr>
            <w:rFonts w:eastAsiaTheme="minorEastAsia"/>
            <w:szCs w:val="22"/>
          </w:rPr>
          <w:t>…</w:t>
        </w:r>
      </w:ins>
      <w:del w:id="276" w:author="Graves, John" w:date="2019-07-24T11:20:00Z">
        <w:r w:rsidR="0024751F" w:rsidDel="00443CAD">
          <w:rPr>
            <w:rFonts w:eastAsiaTheme="minorEastAsia"/>
            <w:szCs w:val="22"/>
          </w:rPr>
          <w:delText>W</w:delText>
        </w:r>
      </w:del>
      <w:del w:id="277" w:author="Graves, John" w:date="2019-07-30T07:52:00Z">
        <w:r w:rsidR="0024751F" w:rsidDel="00423D61">
          <w:rPr>
            <w:rFonts w:eastAsiaTheme="minorEastAsia"/>
            <w:szCs w:val="22"/>
          </w:rPr>
          <w:delText>ith few exceptions</w:delText>
        </w:r>
      </w:del>
      <w:del w:id="278" w:author="Graves, John" w:date="2019-07-24T11:20:00Z">
        <w:r w:rsidR="0024751F" w:rsidDel="00443CAD">
          <w:rPr>
            <w:rFonts w:eastAsiaTheme="minorEastAsia"/>
            <w:szCs w:val="22"/>
          </w:rPr>
          <w:delText xml:space="preserve">, </w:delText>
        </w:r>
      </w:del>
      <w:del w:id="279" w:author="Graves, John" w:date="2019-07-30T07:52:00Z">
        <w:r w:rsidR="0024751F" w:rsidDel="00423D61">
          <w:rPr>
            <w:rFonts w:eastAsiaTheme="minorEastAsia"/>
            <w:szCs w:val="22"/>
          </w:rPr>
          <w:delText>policy simulation models—as well as back-of-the-envelope counterfactual policy simulations frequently tacked on the end of emp</w:delText>
        </w:r>
        <w:r w:rsidR="00085AB8" w:rsidDel="00423D61">
          <w:rPr>
            <w:rFonts w:eastAsiaTheme="minorEastAsia"/>
            <w:szCs w:val="22"/>
          </w:rPr>
          <w:delText>i</w:delText>
        </w:r>
        <w:r w:rsidR="0024751F" w:rsidDel="00423D61">
          <w:rPr>
            <w:rFonts w:eastAsiaTheme="minorEastAsia"/>
            <w:szCs w:val="22"/>
          </w:rPr>
          <w:delText xml:space="preserve">rical studies—do not engage in formal overall or comparative welfare analysis. </w:delText>
        </w:r>
      </w:del>
      <w:del w:id="280" w:author="Graves, John" w:date="2019-07-30T07:49:00Z">
        <w:r w:rsidR="00B85DEA" w:rsidDel="006C710D">
          <w:rPr>
            <w:rFonts w:eastAsiaTheme="minorEastAsia"/>
            <w:szCs w:val="22"/>
          </w:rPr>
          <w:delText xml:space="preserve">Often, models produce an array of welfare-relevant outputs and leave it to policymakers to </w:delText>
        </w:r>
      </w:del>
      <w:del w:id="281" w:author="Graves, John" w:date="2019-07-24T11:16:00Z">
        <w:r w:rsidR="00B85DEA" w:rsidDel="009645B2">
          <w:rPr>
            <w:rFonts w:eastAsiaTheme="minorEastAsia"/>
            <w:szCs w:val="22"/>
          </w:rPr>
          <w:delText xml:space="preserve">weich </w:delText>
        </w:r>
      </w:del>
      <w:del w:id="282" w:author="Graves, John" w:date="2019-07-30T07:49:00Z">
        <w:r w:rsidR="00B85DEA" w:rsidDel="006C710D">
          <w:rPr>
            <w:rFonts w:eastAsiaTheme="minorEastAsia"/>
            <w:szCs w:val="22"/>
          </w:rPr>
          <w:delText xml:space="preserve">these factors when making decisions. </w:delText>
        </w:r>
        <w:r w:rsidR="0024751F" w:rsidDel="006C710D">
          <w:rPr>
            <w:rFonts w:eastAsiaTheme="minorEastAsia"/>
            <w:szCs w:val="22"/>
          </w:rPr>
          <w:delText>This is particularly true in U.S.</w:delText>
        </w:r>
        <w:r w:rsidR="00B85DEA" w:rsidDel="006C710D">
          <w:rPr>
            <w:rFonts w:eastAsiaTheme="minorEastAsia"/>
            <w:szCs w:val="22"/>
          </w:rPr>
          <w:delText xml:space="preserve"> health policy</w:delText>
        </w:r>
        <w:r w:rsidR="0024751F" w:rsidDel="006C710D">
          <w:rPr>
            <w:rFonts w:eastAsiaTheme="minorEastAsia"/>
            <w:szCs w:val="22"/>
          </w:rPr>
          <w:delText xml:space="preserve">, where </w:delText>
        </w:r>
        <w:r w:rsidR="00B85DEA" w:rsidDel="006C710D">
          <w:rPr>
            <w:rFonts w:eastAsiaTheme="minorEastAsia"/>
            <w:szCs w:val="22"/>
          </w:rPr>
          <w:delText xml:space="preserve">federal </w:delText>
        </w:r>
        <w:r w:rsidR="0024751F" w:rsidDel="006C710D">
          <w:rPr>
            <w:rFonts w:eastAsiaTheme="minorEastAsia"/>
            <w:szCs w:val="22"/>
          </w:rPr>
          <w:delText xml:space="preserve">policy </w:delText>
        </w:r>
      </w:del>
      <w:del w:id="283" w:author="Graves, John" w:date="2019-07-24T11:17:00Z">
        <w:r w:rsidR="00B85DEA" w:rsidDel="009645B2">
          <w:rPr>
            <w:rFonts w:eastAsiaTheme="minorEastAsia"/>
            <w:szCs w:val="22"/>
          </w:rPr>
          <w:delText xml:space="preserve">and coverage </w:delText>
        </w:r>
      </w:del>
      <w:del w:id="284" w:author="Graves, John" w:date="2019-07-30T07:49:00Z">
        <w:r w:rsidR="00B85DEA" w:rsidDel="006C710D">
          <w:rPr>
            <w:rFonts w:eastAsiaTheme="minorEastAsia"/>
            <w:szCs w:val="22"/>
          </w:rPr>
          <w:delText xml:space="preserve">decisions based on costs and cost-effectiveness </w:delText>
        </w:r>
      </w:del>
      <w:del w:id="285" w:author="Graves, John" w:date="2019-07-24T11:17:00Z">
        <w:r w:rsidR="00B85DEA" w:rsidDel="009645B2">
          <w:rPr>
            <w:rFonts w:eastAsiaTheme="minorEastAsia"/>
            <w:szCs w:val="22"/>
          </w:rPr>
          <w:delText xml:space="preserve">have </w:delText>
        </w:r>
        <w:r w:rsidR="00B85DEA" w:rsidDel="00AC4758">
          <w:rPr>
            <w:rFonts w:eastAsiaTheme="minorEastAsia"/>
            <w:szCs w:val="22"/>
          </w:rPr>
          <w:delText>been barred both through</w:delText>
        </w:r>
      </w:del>
      <w:del w:id="286" w:author="Graves, John" w:date="2019-07-24T11:21:00Z">
        <w:r w:rsidR="00B85DEA" w:rsidDel="00C63566">
          <w:rPr>
            <w:rFonts w:eastAsiaTheme="minorEastAsia"/>
            <w:szCs w:val="22"/>
          </w:rPr>
          <w:delText xml:space="preserve"> legislative decree and by administrative</w:delText>
        </w:r>
      </w:del>
      <w:del w:id="287" w:author="Graves, John" w:date="2019-07-24T11:17:00Z">
        <w:r w:rsidR="00B85DEA" w:rsidDel="009645B2">
          <w:rPr>
            <w:rFonts w:eastAsiaTheme="minorEastAsia"/>
            <w:szCs w:val="22"/>
          </w:rPr>
          <w:delText xml:space="preserve"> decisions</w:delText>
        </w:r>
      </w:del>
      <w:del w:id="288" w:author="Graves, John" w:date="2019-07-30T07:49:00Z">
        <w:r w:rsidR="00B85DEA" w:rsidDel="006C710D">
          <w:rPr>
            <w:rFonts w:eastAsiaTheme="minorEastAsia"/>
            <w:szCs w:val="22"/>
          </w:rPr>
          <w:delText xml:space="preserve">. </w:delText>
        </w:r>
      </w:del>
    </w:p>
    <w:p w14:paraId="470E3050" w14:textId="0702296C" w:rsidR="0064471E" w:rsidDel="00CF0E7A" w:rsidRDefault="00C35CBB">
      <w:pPr>
        <w:spacing w:line="480" w:lineRule="auto"/>
        <w:ind w:firstLine="720"/>
        <w:rPr>
          <w:del w:id="289" w:author="Graves, John" w:date="2019-07-30T07:52:00Z"/>
          <w:rFonts w:eastAsiaTheme="minorEastAsia"/>
          <w:szCs w:val="22"/>
        </w:rPr>
      </w:pPr>
      <w:del w:id="290" w:author="Graves, John" w:date="2019-07-24T11:19:00Z">
        <w:r w:rsidDel="0064471E">
          <w:rPr>
            <w:rFonts w:eastAsiaTheme="minorEastAsia"/>
            <w:szCs w:val="22"/>
          </w:rPr>
          <w:delText xml:space="preserve">For example, </w:delText>
        </w:r>
      </w:del>
      <w:del w:id="291" w:author="Graves, John" w:date="2019-07-24T11:20:00Z">
        <w:r w:rsidDel="0064471E">
          <w:rPr>
            <w:rFonts w:eastAsiaTheme="minorEastAsia"/>
            <w:szCs w:val="22"/>
          </w:rPr>
          <w:delText>while models draw on economic theory and on a shared evidence base,</w:delText>
        </w:r>
      </w:del>
      <w:del w:id="292" w:author="Graves, John" w:date="2019-07-24T11:19:00Z">
        <w:r w:rsidDel="0064471E">
          <w:rPr>
            <w:rFonts w:eastAsiaTheme="minorEastAsia"/>
            <w:szCs w:val="22"/>
          </w:rPr>
          <w:delText xml:space="preserve"> this evidence is estimated with uncertainty (and possibly with bias) and is not always in uniform agreement</w:delText>
        </w:r>
      </w:del>
      <w:del w:id="293" w:author="Graves, John" w:date="2019-07-24T11:20:00Z">
        <w:r w:rsidDel="0064471E">
          <w:rPr>
            <w:rFonts w:eastAsiaTheme="minorEastAsia"/>
            <w:szCs w:val="22"/>
          </w:rPr>
          <w:delText xml:space="preserve">. </w:delText>
        </w:r>
        <w:r w:rsidR="0065323D" w:rsidDel="0064471E">
          <w:rPr>
            <w:rFonts w:eastAsiaTheme="minorEastAsia"/>
            <w:szCs w:val="22"/>
          </w:rPr>
          <w:delText xml:space="preserve">Moreover, </w:delText>
        </w:r>
        <w:r w:rsidR="00690C7F" w:rsidDel="0064471E">
          <w:rPr>
            <w:rFonts w:eastAsiaTheme="minorEastAsia"/>
            <w:szCs w:val="22"/>
          </w:rPr>
          <w:delText xml:space="preserve">“competing” </w:delText>
        </w:r>
        <w:r w:rsidR="0065323D" w:rsidDel="0064471E">
          <w:rPr>
            <w:rFonts w:eastAsiaTheme="minorEastAsia"/>
            <w:szCs w:val="22"/>
          </w:rPr>
          <w:delText>m</w:delText>
        </w:r>
        <w:r w:rsidR="0065323D" w:rsidRPr="00EA6E59" w:rsidDel="0064471E">
          <w:rPr>
            <w:rFonts w:eastAsiaTheme="minorEastAsia"/>
            <w:szCs w:val="22"/>
          </w:rPr>
          <w:delText>odels</w:delText>
        </w:r>
        <w:r w:rsidR="0065323D" w:rsidDel="0064471E">
          <w:rPr>
            <w:rFonts w:eastAsiaTheme="minorEastAsia"/>
            <w:szCs w:val="22"/>
          </w:rPr>
          <w:delText xml:space="preserve"> of the same policy decision-making process</w:delText>
        </w:r>
        <w:r w:rsidR="0065323D" w:rsidRPr="00EA6E59" w:rsidDel="0064471E">
          <w:rPr>
            <w:rFonts w:eastAsiaTheme="minorEastAsia"/>
            <w:szCs w:val="22"/>
          </w:rPr>
          <w:delText xml:space="preserve"> also differ in their structure, underlying data sources and assumptions. </w:delText>
        </w:r>
      </w:del>
      <w:del w:id="294" w:author="Graves, John" w:date="2019-07-30T07:56:00Z">
        <w:r w:rsidR="0065323D" w:rsidRPr="00EA6E59" w:rsidDel="00E02693">
          <w:rPr>
            <w:rFonts w:eastAsiaTheme="minorEastAsia"/>
            <w:szCs w:val="22"/>
          </w:rPr>
          <w:delText>It should come as no surprise, then, that</w:delText>
        </w:r>
        <w:r w:rsidR="0065323D" w:rsidDel="00E02693">
          <w:rPr>
            <w:rFonts w:eastAsiaTheme="minorEastAsia"/>
            <w:szCs w:val="22"/>
          </w:rPr>
          <w:delText xml:space="preserve"> these</w:delText>
        </w:r>
        <w:r w:rsidR="0065323D" w:rsidRPr="00EA6E59" w:rsidDel="00E02693">
          <w:rPr>
            <w:rFonts w:eastAsiaTheme="minorEastAsia"/>
            <w:szCs w:val="22"/>
          </w:rPr>
          <w:delText xml:space="preserve"> models produce varying projections of the same reform proposal</w:delText>
        </w:r>
        <w:r w:rsidR="0065323D" w:rsidDel="00E02693">
          <w:rPr>
            <w:rFonts w:eastAsiaTheme="minorEastAsia"/>
            <w:szCs w:val="22"/>
          </w:rPr>
          <w:delText xml:space="preserve">. </w:delText>
        </w:r>
      </w:del>
    </w:p>
    <w:p w14:paraId="1983A4E6" w14:textId="627C6809" w:rsidR="009842E0" w:rsidDel="00E82CC1" w:rsidRDefault="00C35CBB">
      <w:pPr>
        <w:spacing w:line="480" w:lineRule="auto"/>
        <w:ind w:firstLine="720"/>
        <w:rPr>
          <w:del w:id="295" w:author="Graves, John" w:date="2019-08-06T06:56:00Z"/>
          <w:rFonts w:eastAsiaTheme="minorEastAsia"/>
          <w:szCs w:val="22"/>
        </w:rPr>
      </w:pPr>
      <w:del w:id="296" w:author="Graves, John" w:date="2019-08-06T06:56:00Z">
        <w:r w:rsidDel="00E82CC1">
          <w:rPr>
            <w:rFonts w:eastAsiaTheme="minorEastAsia"/>
            <w:szCs w:val="22"/>
          </w:rPr>
          <w:delText xml:space="preserve">With few exceptions, </w:delText>
        </w:r>
        <w:r w:rsidR="003831A3" w:rsidDel="00E82CC1">
          <w:rPr>
            <w:rFonts w:eastAsiaTheme="minorEastAsia"/>
            <w:szCs w:val="22"/>
          </w:rPr>
          <w:delText>po</w:delText>
        </w:r>
        <w:r w:rsidR="00A1582D" w:rsidDel="00E82CC1">
          <w:rPr>
            <w:rFonts w:eastAsiaTheme="minorEastAsia"/>
            <w:szCs w:val="22"/>
          </w:rPr>
          <w:delText xml:space="preserve">licy </w:delText>
        </w:r>
        <w:r w:rsidDel="00E82CC1">
          <w:rPr>
            <w:rFonts w:eastAsiaTheme="minorEastAsia"/>
            <w:szCs w:val="22"/>
          </w:rPr>
          <w:delText>simulation models—</w:delText>
        </w:r>
        <w:r w:rsidR="00BB5ECC" w:rsidDel="00E82CC1">
          <w:rPr>
            <w:rFonts w:eastAsiaTheme="minorEastAsia"/>
            <w:szCs w:val="22"/>
          </w:rPr>
          <w:delText xml:space="preserve">as well as </w:delText>
        </w:r>
        <w:r w:rsidDel="00E82CC1">
          <w:rPr>
            <w:rFonts w:eastAsiaTheme="minorEastAsia"/>
            <w:szCs w:val="22"/>
          </w:rPr>
          <w:delText xml:space="preserve">back-of-the-envelope </w:delText>
        </w:r>
        <w:r w:rsidR="00236563" w:rsidDel="00E82CC1">
          <w:rPr>
            <w:rFonts w:eastAsiaTheme="minorEastAsia"/>
            <w:szCs w:val="22"/>
          </w:rPr>
          <w:delText>counterfactual policy simulations</w:delText>
        </w:r>
        <w:r w:rsidDel="00E82CC1">
          <w:rPr>
            <w:rFonts w:eastAsiaTheme="minorEastAsia"/>
            <w:szCs w:val="22"/>
          </w:rPr>
          <w:delText xml:space="preserve"> frequently tacked on to the end of empirical </w:delText>
        </w:r>
        <w:r w:rsidR="00BB5ECC" w:rsidDel="00E82CC1">
          <w:rPr>
            <w:rFonts w:eastAsiaTheme="minorEastAsia"/>
            <w:szCs w:val="22"/>
          </w:rPr>
          <w:delText>studies</w:delText>
        </w:r>
        <w:r w:rsidDel="00E82CC1">
          <w:rPr>
            <w:rFonts w:eastAsiaTheme="minorEastAsia"/>
            <w:szCs w:val="22"/>
          </w:rPr>
          <w:delText>—do not engage in a formal</w:delText>
        </w:r>
        <w:r w:rsidR="00676967" w:rsidDel="00E82CC1">
          <w:rPr>
            <w:rFonts w:eastAsiaTheme="minorEastAsia"/>
            <w:szCs w:val="22"/>
          </w:rPr>
          <w:delText xml:space="preserve"> and rigorous</w:delText>
        </w:r>
        <w:r w:rsidDel="00E82CC1">
          <w:rPr>
            <w:rFonts w:eastAsiaTheme="minorEastAsia"/>
            <w:szCs w:val="22"/>
          </w:rPr>
          <w:delText xml:space="preserve"> </w:delText>
        </w:r>
        <w:r w:rsidR="00732081" w:rsidDel="00E82CC1">
          <w:rPr>
            <w:rFonts w:eastAsiaTheme="minorEastAsia"/>
            <w:szCs w:val="22"/>
          </w:rPr>
          <w:delText>way</w:delText>
        </w:r>
        <w:r w:rsidDel="00E82CC1">
          <w:rPr>
            <w:rFonts w:eastAsiaTheme="minorEastAsia"/>
            <w:szCs w:val="22"/>
          </w:rPr>
          <w:delText xml:space="preserve"> about the role uncertainty should play in decision making and research prioritization. </w:delText>
        </w:r>
        <w:r w:rsidR="00393578" w:rsidDel="00E82CC1">
          <w:rPr>
            <w:rFonts w:eastAsiaTheme="minorEastAsia"/>
            <w:szCs w:val="22"/>
          </w:rPr>
          <w:delText>In addition</w:delText>
        </w:r>
        <w:r w:rsidR="0065323D" w:rsidDel="00E82CC1">
          <w:rPr>
            <w:rFonts w:eastAsiaTheme="minorEastAsia"/>
            <w:szCs w:val="22"/>
          </w:rPr>
          <w:delText xml:space="preserve">, microsimulation models </w:delText>
        </w:r>
        <w:r w:rsidR="00393578" w:rsidDel="00E82CC1">
          <w:rPr>
            <w:rFonts w:eastAsiaTheme="minorEastAsia"/>
            <w:szCs w:val="22"/>
          </w:rPr>
          <w:delText xml:space="preserve">have been subject to criticism over their “black box”-like qualities and </w:delText>
        </w:r>
        <w:r w:rsidR="00393578" w:rsidRPr="000F0B13" w:rsidDel="00E82CC1">
          <w:rPr>
            <w:rFonts w:eastAsiaTheme="minorEastAsia"/>
            <w:szCs w:val="22"/>
          </w:rPr>
          <w:delText xml:space="preserve">their tendency to </w:delText>
        </w:r>
        <w:r w:rsidR="009842E0" w:rsidDel="00E82CC1">
          <w:rPr>
            <w:rFonts w:eastAsiaTheme="minorEastAsia"/>
            <w:szCs w:val="22"/>
          </w:rPr>
          <w:delText xml:space="preserve">produce an array of outputs on welfare-relevant outcomes </w:delText>
        </w:r>
      </w:del>
    </w:p>
    <w:p w14:paraId="172EE351" w14:textId="73BCCA4C" w:rsidR="00BB19D0" w:rsidDel="00E82CC1" w:rsidRDefault="00393578">
      <w:pPr>
        <w:spacing w:line="480" w:lineRule="auto"/>
        <w:ind w:firstLine="720"/>
        <w:rPr>
          <w:del w:id="297" w:author="Graves, John" w:date="2019-08-06T06:56:00Z"/>
          <w:rFonts w:eastAsiaTheme="minorEastAsia"/>
          <w:szCs w:val="22"/>
        </w:rPr>
      </w:pPr>
      <w:del w:id="298" w:author="Graves, John" w:date="2019-08-06T06:56:00Z">
        <w:r w:rsidRPr="000F0B13" w:rsidDel="00E82CC1">
          <w:rPr>
            <w:rFonts w:eastAsiaTheme="minorEastAsia"/>
            <w:szCs w:val="22"/>
          </w:rPr>
          <w:delText>produce estimates with a limited accompanying sense of sensitivity to alternative parameters and assumption</w:delText>
        </w:r>
        <w:r w:rsidDel="00E82CC1">
          <w:rPr>
            <w:rFonts w:eastAsiaTheme="minorEastAsia"/>
            <w:szCs w:val="22"/>
          </w:rPr>
          <w:delText xml:space="preserve">s. This is particularly true in </w:delText>
        </w:r>
        <w:r w:rsidR="00BB19D0" w:rsidDel="00E82CC1">
          <w:rPr>
            <w:rFonts w:eastAsiaTheme="minorEastAsia"/>
            <w:szCs w:val="22"/>
          </w:rPr>
          <w:delText xml:space="preserve">the </w:delText>
        </w:r>
        <w:r w:rsidDel="00E82CC1">
          <w:rPr>
            <w:rFonts w:eastAsiaTheme="minorEastAsia"/>
            <w:szCs w:val="22"/>
          </w:rPr>
          <w:delText>U.S., where model</w:delText>
        </w:r>
        <w:r w:rsidR="00BB19D0" w:rsidDel="00E82CC1">
          <w:rPr>
            <w:rFonts w:eastAsiaTheme="minorEastAsia"/>
            <w:szCs w:val="22"/>
          </w:rPr>
          <w:delText>s</w:delText>
        </w:r>
        <w:r w:rsidDel="00E82CC1">
          <w:rPr>
            <w:rFonts w:eastAsiaTheme="minorEastAsia"/>
            <w:szCs w:val="22"/>
          </w:rPr>
          <w:delText xml:space="preserve"> rarely, if ever, produce comparative assessments of overall welfare impact. </w:delText>
        </w:r>
      </w:del>
    </w:p>
    <w:p w14:paraId="54433E5B" w14:textId="2CA9C091" w:rsidR="00BB19D0" w:rsidDel="00E82CC1" w:rsidRDefault="00BB19D0">
      <w:pPr>
        <w:spacing w:line="480" w:lineRule="auto"/>
        <w:ind w:firstLine="720"/>
        <w:rPr>
          <w:del w:id="299" w:author="Graves, John" w:date="2019-08-06T06:56:00Z"/>
          <w:rFonts w:eastAsiaTheme="minorEastAsia"/>
          <w:szCs w:val="22"/>
        </w:rPr>
      </w:pPr>
    </w:p>
    <w:p w14:paraId="4A0C757D" w14:textId="3AD6E9E2" w:rsidR="00393578" w:rsidDel="00E82CC1" w:rsidRDefault="00645A4A">
      <w:pPr>
        <w:spacing w:line="480" w:lineRule="auto"/>
        <w:ind w:firstLine="720"/>
        <w:rPr>
          <w:del w:id="300" w:author="Graves, John" w:date="2019-08-06T06:56:00Z"/>
          <w:rFonts w:eastAsiaTheme="minorEastAsia"/>
          <w:szCs w:val="22"/>
        </w:rPr>
      </w:pPr>
      <w:del w:id="301" w:author="Graves, John" w:date="2019-08-06T06:56:00Z">
        <w:r w:rsidDel="00E82CC1">
          <w:rPr>
            <w:rFonts w:eastAsiaTheme="minorEastAsia"/>
            <w:szCs w:val="22"/>
          </w:rPr>
          <w:delText xml:space="preserve">In the case of coverage policy for social insurance programs such as Medicare and Medicaid this </w:delText>
        </w:r>
        <w:r w:rsidR="00542BD7" w:rsidDel="00E82CC1">
          <w:rPr>
            <w:rFonts w:eastAsiaTheme="minorEastAsia"/>
            <w:szCs w:val="22"/>
          </w:rPr>
          <w:delText xml:space="preserve">state of affairs is dictated by both legislative decree and administrative actions </w:delText>
        </w:r>
      </w:del>
    </w:p>
    <w:p w14:paraId="28196801" w14:textId="1EEA11A8" w:rsidR="00542BD7" w:rsidDel="00E82CC1" w:rsidRDefault="00542BD7">
      <w:pPr>
        <w:spacing w:line="480" w:lineRule="auto"/>
        <w:ind w:firstLine="720"/>
        <w:rPr>
          <w:del w:id="302" w:author="Graves, John" w:date="2019-08-06T06:56:00Z"/>
          <w:rFonts w:eastAsiaTheme="minorEastAsia"/>
          <w:szCs w:val="22"/>
        </w:rPr>
      </w:pPr>
      <w:del w:id="303" w:author="Graves, John" w:date="2019-08-06T06:56:00Z">
        <w:r w:rsidDel="00E82CC1">
          <w:rPr>
            <w:rFonts w:eastAsiaTheme="minorEastAsia"/>
            <w:szCs w:val="22"/>
          </w:rPr>
          <w:delText xml:space="preserve">This current state of affairs … </w:delText>
        </w:r>
      </w:del>
    </w:p>
    <w:p w14:paraId="2AF82A3A" w14:textId="14B40F02" w:rsidR="00393578" w:rsidDel="00E82CC1" w:rsidRDefault="00393578">
      <w:pPr>
        <w:spacing w:line="480" w:lineRule="auto"/>
        <w:ind w:firstLine="720"/>
        <w:rPr>
          <w:del w:id="304" w:author="Graves, John" w:date="2019-08-06T06:56:00Z"/>
          <w:rFonts w:eastAsiaTheme="minorEastAsia"/>
          <w:szCs w:val="22"/>
        </w:rPr>
      </w:pPr>
    </w:p>
    <w:p w14:paraId="134322E2" w14:textId="503B2BBA" w:rsidR="00CD4B25" w:rsidDel="00AF30AB" w:rsidRDefault="00393578">
      <w:pPr>
        <w:spacing w:line="480" w:lineRule="auto"/>
        <w:ind w:firstLine="720"/>
        <w:rPr>
          <w:del w:id="305" w:author="Graves, John" w:date="2019-07-30T07:54:00Z"/>
          <w:rFonts w:eastAsiaTheme="minorEastAsia"/>
          <w:szCs w:val="22"/>
        </w:rPr>
      </w:pPr>
      <w:del w:id="306" w:author="Graves, John" w:date="2019-07-30T07:54:00Z">
        <w:r w:rsidDel="00AF30AB">
          <w:rPr>
            <w:rFonts w:eastAsiaTheme="minorEastAsia"/>
            <w:szCs w:val="22"/>
          </w:rPr>
          <w:delText xml:space="preserve">CBO and other government agencies have also shied away from producing comparative assessments of overall welfare impact.  These models typically </w:delText>
        </w:r>
        <w:r w:rsidRPr="000F0B13" w:rsidDel="00AF30AB">
          <w:rPr>
            <w:rFonts w:eastAsiaTheme="minorEastAsia"/>
            <w:szCs w:val="22"/>
          </w:rPr>
          <w:delText>produce</w:delText>
        </w:r>
        <w:r w:rsidDel="00AF30AB">
          <w:rPr>
            <w:rFonts w:eastAsiaTheme="minorEastAsia"/>
            <w:szCs w:val="22"/>
          </w:rPr>
          <w:delText xml:space="preserve"> projections on</w:delText>
        </w:r>
        <w:r w:rsidRPr="000F0B13" w:rsidDel="00AF30AB">
          <w:rPr>
            <w:rFonts w:eastAsiaTheme="minorEastAsia"/>
            <w:szCs w:val="22"/>
          </w:rPr>
          <w:delText xml:space="preserve"> an array of intermediary point estimates on welfare-relevant outcomes (e.g., changes in coverage, premiums, spending and government costs) and leave it to policymakers to weigh those factors when comparing policy choices.</w:delText>
        </w:r>
      </w:del>
    </w:p>
    <w:p w14:paraId="57720382" w14:textId="09095857" w:rsidR="0065323D" w:rsidDel="00AF30AB" w:rsidRDefault="0065323D">
      <w:pPr>
        <w:spacing w:line="480" w:lineRule="auto"/>
        <w:ind w:firstLine="720"/>
        <w:rPr>
          <w:del w:id="307" w:author="Graves, John" w:date="2019-07-30T07:54:00Z"/>
          <w:rFonts w:eastAsiaTheme="minorEastAsia"/>
          <w:szCs w:val="22"/>
        </w:rPr>
      </w:pPr>
    </w:p>
    <w:p w14:paraId="7565BBC6" w14:textId="468EA5F2" w:rsidR="00CD4B25" w:rsidDel="00AF30AB" w:rsidRDefault="00CD4B25">
      <w:pPr>
        <w:spacing w:line="480" w:lineRule="auto"/>
        <w:ind w:firstLine="720"/>
        <w:rPr>
          <w:del w:id="308" w:author="Graves, John" w:date="2019-07-30T07:54:00Z"/>
          <w:rFonts w:eastAsiaTheme="minorEastAsia"/>
          <w:szCs w:val="22"/>
        </w:rPr>
      </w:pPr>
    </w:p>
    <w:p w14:paraId="192BCB03" w14:textId="5AB08350" w:rsidR="000052AE" w:rsidDel="00E82CC1" w:rsidRDefault="00D30180">
      <w:pPr>
        <w:spacing w:line="480" w:lineRule="auto"/>
        <w:ind w:firstLine="720"/>
        <w:rPr>
          <w:del w:id="309" w:author="Graves, John" w:date="2019-08-06T06:56:00Z"/>
          <w:rFonts w:eastAsiaTheme="minorEastAsia"/>
          <w:szCs w:val="22"/>
        </w:rPr>
      </w:pPr>
      <w:del w:id="310" w:author="Graves, John" w:date="2019-07-30T07:54:00Z">
        <w:r w:rsidDel="00AF30AB">
          <w:rPr>
            <w:rFonts w:eastAsiaTheme="minorEastAsia"/>
            <w:szCs w:val="22"/>
          </w:rPr>
          <w:delText xml:space="preserve">While ex ante policy evaluation models </w:delText>
        </w:r>
        <w:r w:rsidR="008E4EE3" w:rsidDel="00AF30AB">
          <w:rPr>
            <w:rFonts w:eastAsiaTheme="minorEastAsia"/>
            <w:szCs w:val="22"/>
          </w:rPr>
          <w:delText xml:space="preserve">draw </w:delText>
        </w:r>
        <w:r w:rsidR="004E1504" w:rsidDel="00AF30AB">
          <w:rPr>
            <w:rFonts w:eastAsiaTheme="minorEastAsia"/>
            <w:szCs w:val="22"/>
          </w:rPr>
          <w:delText xml:space="preserve">on economic theory and on a shared evidence base, </w:delText>
        </w:r>
        <w:r w:rsidR="000052AE" w:rsidDel="00AF30AB">
          <w:rPr>
            <w:rFonts w:eastAsiaTheme="minorEastAsia"/>
            <w:szCs w:val="22"/>
          </w:rPr>
          <w:delText xml:space="preserve">scant formal attention has been paid to the overall theory, design, and methods of ex ante policy evaluation. </w:delText>
        </w:r>
        <w:r w:rsidR="003B3723" w:rsidDel="00AF30AB">
          <w:rPr>
            <w:rFonts w:eastAsiaTheme="minorEastAsia"/>
            <w:szCs w:val="22"/>
          </w:rPr>
          <w:delText xml:space="preserve">That is, </w:delText>
        </w:r>
        <w:r w:rsidR="00051589" w:rsidDel="00AF30AB">
          <w:rPr>
            <w:rFonts w:eastAsiaTheme="minorEastAsia"/>
            <w:szCs w:val="22"/>
          </w:rPr>
          <w:delText xml:space="preserve">there is no guiding meta-structure to the modeling enterprise. </w:delText>
        </w:r>
      </w:del>
    </w:p>
    <w:p w14:paraId="74694852" w14:textId="40AA67C2" w:rsidR="000052AE" w:rsidDel="00E82CC1" w:rsidRDefault="000052AE">
      <w:pPr>
        <w:spacing w:line="480" w:lineRule="auto"/>
        <w:ind w:firstLine="720"/>
        <w:rPr>
          <w:del w:id="311" w:author="Graves, John" w:date="2019-08-06T06:56:00Z"/>
          <w:rFonts w:eastAsiaTheme="minorEastAsia"/>
          <w:szCs w:val="22"/>
        </w:rPr>
      </w:pPr>
    </w:p>
    <w:p w14:paraId="5980FEF4" w14:textId="5DFF944C" w:rsidR="00C9502F" w:rsidDel="00AF30AB" w:rsidRDefault="004E1504">
      <w:pPr>
        <w:spacing w:line="480" w:lineRule="auto"/>
        <w:ind w:firstLine="720"/>
        <w:rPr>
          <w:del w:id="312" w:author="Graves, John" w:date="2019-07-30T07:54:00Z"/>
          <w:rFonts w:eastAsiaTheme="minorEastAsia"/>
          <w:szCs w:val="22"/>
        </w:rPr>
      </w:pPr>
      <w:del w:id="313" w:author="Graves, John" w:date="2019-07-30T07:54:00Z">
        <w:r w:rsidDel="00AF30AB">
          <w:rPr>
            <w:rFonts w:eastAsiaTheme="minorEastAsia"/>
            <w:szCs w:val="22"/>
          </w:rPr>
          <w:delText xml:space="preserve">this evidence is estimated with uncertainty and is not always in uniform agreement. </w:delText>
        </w:r>
      </w:del>
    </w:p>
    <w:p w14:paraId="17C0FB56" w14:textId="49BE7BD1" w:rsidR="004A6AD4" w:rsidRPr="000F0B13" w:rsidDel="00AF30AB" w:rsidRDefault="000F0B13">
      <w:pPr>
        <w:spacing w:line="480" w:lineRule="auto"/>
        <w:ind w:firstLine="720"/>
        <w:rPr>
          <w:del w:id="314" w:author="Graves, John" w:date="2019-07-30T07:54:00Z"/>
          <w:rFonts w:eastAsiaTheme="minorEastAsia"/>
          <w:szCs w:val="22"/>
        </w:rPr>
      </w:pPr>
      <w:del w:id="315" w:author="Graves, John" w:date="2019-07-30T07:54:00Z">
        <w:r w:rsidRPr="000F0B13" w:rsidDel="00AF30AB">
          <w:rPr>
            <w:rFonts w:eastAsiaTheme="minorEastAsia"/>
            <w:szCs w:val="22"/>
          </w:rPr>
          <w:delText xml:space="preserve">This current state of affairs has subjected microsimulation models to criticism over their "black box" like qualities and.  </w:delText>
        </w:r>
        <w:r w:rsidR="00C070FF" w:rsidDel="00AF30AB">
          <w:rPr>
            <w:rFonts w:eastAsiaTheme="minorEastAsia"/>
            <w:szCs w:val="22"/>
          </w:rPr>
          <w:delText xml:space="preserve">In the U.S. in particular, </w:delText>
        </w:r>
        <w:r w:rsidR="00FA4E94" w:rsidDel="00AF30AB">
          <w:rPr>
            <w:rFonts w:eastAsiaTheme="minorEastAsia"/>
            <w:szCs w:val="22"/>
          </w:rPr>
          <w:delText>In stark contrast, models used to allocate budgets and resources in other contexts (e.g., coverage decisions within social insurance programs) distill model output into scalar welfare-relevant measures (e.g., incremental cost-effectiveness ratios) to guide decision-making.</w:delText>
        </w:r>
        <w:r w:rsidR="00C05406" w:rsidDel="00AF30AB">
          <w:rPr>
            <w:rStyle w:val="FootnoteReference"/>
            <w:rFonts w:eastAsiaTheme="minorEastAsia"/>
            <w:szCs w:val="22"/>
          </w:rPr>
          <w:footnoteReference w:id="4"/>
        </w:r>
        <w:r w:rsidR="00FA4E94" w:rsidDel="00AF30AB">
          <w:rPr>
            <w:rFonts w:eastAsiaTheme="minorEastAsia"/>
            <w:szCs w:val="22"/>
          </w:rPr>
          <w:delText xml:space="preserve"> </w:delText>
        </w:r>
      </w:del>
    </w:p>
    <w:p w14:paraId="5CBE7B55" w14:textId="1E937737" w:rsidR="000F0B13" w:rsidRPr="000F0B13" w:rsidDel="00AF30AB" w:rsidRDefault="00C05406">
      <w:pPr>
        <w:spacing w:line="480" w:lineRule="auto"/>
        <w:ind w:firstLine="720"/>
        <w:rPr>
          <w:del w:id="319" w:author="Graves, John" w:date="2019-07-30T07:54:00Z"/>
          <w:rFonts w:eastAsiaTheme="minorEastAsia"/>
          <w:szCs w:val="22"/>
        </w:rPr>
      </w:pPr>
      <w:del w:id="320" w:author="Graves, John" w:date="2019-08-06T06:56:00Z">
        <w:r w:rsidDel="00E82CC1">
          <w:rPr>
            <w:rFonts w:eastAsiaTheme="minorEastAsia"/>
            <w:szCs w:val="22"/>
          </w:rPr>
          <w:delText>This current state of affairs has a</w:delText>
        </w:r>
        <w:r w:rsidR="000F0B13" w:rsidRPr="000F0B13" w:rsidDel="00E82CC1">
          <w:rPr>
            <w:rFonts w:eastAsiaTheme="minorEastAsia"/>
            <w:szCs w:val="22"/>
          </w:rPr>
          <w:delText xml:space="preserve"> number of important shortcomings. </w:delText>
        </w:r>
      </w:del>
      <w:del w:id="321" w:author="Graves, John" w:date="2019-07-30T07:54:00Z">
        <w:r w:rsidR="000F0B13" w:rsidRPr="000F0B13" w:rsidDel="00AF30AB">
          <w:rPr>
            <w:rFonts w:eastAsiaTheme="minorEastAsia"/>
            <w:szCs w:val="22"/>
          </w:rPr>
          <w:delText xml:space="preserve">First, despite modelers' attempts to caveat the high degree of uncertainty in their estimates, projections are often afforded a false sense of precision in policy debates. This results in key decisions being made without a full accounting of the uncertainty surrounding the budgetary and coverage impacts on millions of people. Second, despite </w:delText>
        </w:r>
        <w:r w:rsidR="00560A33" w:rsidDel="00AF30AB">
          <w:fldChar w:fldCharType="begin"/>
        </w:r>
        <w:r w:rsidR="00560A33" w:rsidDel="00AF30AB">
          <w:delInstrText xml:space="preserve"> HYPERLINK "https://www.cbo.gov/publication/55116" </w:delInstrText>
        </w:r>
        <w:r w:rsidR="00560A33" w:rsidDel="00AF30AB">
          <w:fldChar w:fldCharType="separate"/>
        </w:r>
        <w:r w:rsidR="000F0B13" w:rsidRPr="00F44CA0" w:rsidDel="00AF30AB">
          <w:rPr>
            <w:rStyle w:val="Hyperlink"/>
            <w:rFonts w:eastAsiaTheme="minorEastAsia"/>
            <w:szCs w:val="22"/>
          </w:rPr>
          <w:delText>recent efforts</w:delText>
        </w:r>
        <w:r w:rsidR="00560A33" w:rsidDel="00AF30AB">
          <w:rPr>
            <w:rStyle w:val="Hyperlink"/>
            <w:rFonts w:eastAsiaTheme="minorEastAsia"/>
            <w:szCs w:val="22"/>
          </w:rPr>
          <w:fldChar w:fldCharType="end"/>
        </w:r>
        <w:r w:rsidR="000F0B13" w:rsidRPr="000F0B13" w:rsidDel="00AF30AB">
          <w:rPr>
            <w:rFonts w:eastAsiaTheme="minorEastAsia"/>
            <w:szCs w:val="22"/>
          </w:rPr>
          <w:delText xml:space="preserve"> at greater transparency, the opacity of microsimulation models makes it difficult for researchers to know whether and how their work can inform modeling efforts. Finally, the development, execution, and maintenance costs of microsimulation models are considerable. Combined, these factors contribute to high barriers to conducting rigorous ex ante policy evaluation and a muddled sense of how the economic research enterprise could be further refined to improve policy decision making. </w:delText>
        </w:r>
      </w:del>
    </w:p>
    <w:p w14:paraId="78F17AA0" w14:textId="499579FB" w:rsidR="00976D1C" w:rsidRDefault="000F0B13">
      <w:pPr>
        <w:spacing w:line="480" w:lineRule="auto"/>
        <w:ind w:firstLine="720"/>
        <w:rPr>
          <w:ins w:id="322" w:author="Graves, John" w:date="2019-07-24T12:48:00Z"/>
          <w:rFonts w:eastAsiaTheme="minorEastAsia"/>
          <w:szCs w:val="22"/>
        </w:rPr>
      </w:pPr>
      <w:del w:id="323" w:author="Graves, John" w:date="2019-07-30T07:54:00Z">
        <w:r w:rsidRPr="000F0B13" w:rsidDel="00AF30AB">
          <w:rPr>
            <w:rFonts w:eastAsiaTheme="minorEastAsia"/>
            <w:szCs w:val="22"/>
          </w:rPr>
          <w:delText>This study outlines an approach to ex ante policy evaluation that addresses many of the above shortcomings.</w:delText>
        </w:r>
      </w:del>
    </w:p>
    <w:p w14:paraId="7E186AD7" w14:textId="09C7AC86" w:rsidR="000A017C" w:rsidRDefault="000A017C" w:rsidP="000F0B13">
      <w:pPr>
        <w:spacing w:line="480" w:lineRule="auto"/>
        <w:ind w:firstLine="720"/>
        <w:rPr>
          <w:ins w:id="324" w:author="Graves, John" w:date="2019-07-24T12:48:00Z"/>
          <w:rFonts w:eastAsiaTheme="minorEastAsia"/>
          <w:szCs w:val="22"/>
        </w:rPr>
      </w:pPr>
    </w:p>
    <w:p w14:paraId="4C32523E" w14:textId="77777777" w:rsidR="000A017C" w:rsidRDefault="000A017C" w:rsidP="000F0B13">
      <w:pPr>
        <w:spacing w:line="480" w:lineRule="auto"/>
        <w:ind w:firstLine="720"/>
        <w:rPr>
          <w:rFonts w:eastAsiaTheme="minorEastAsia"/>
          <w:szCs w:val="22"/>
        </w:rPr>
      </w:pPr>
    </w:p>
    <w:p w14:paraId="37EFFD05" w14:textId="0CCA8894" w:rsidR="00976D1C" w:rsidRDefault="00976D1C" w:rsidP="008377C0">
      <w:pPr>
        <w:spacing w:line="480" w:lineRule="auto"/>
        <w:ind w:firstLine="720"/>
        <w:rPr>
          <w:rFonts w:eastAsiaTheme="minorEastAsia"/>
          <w:szCs w:val="22"/>
        </w:rPr>
      </w:pPr>
    </w:p>
    <w:p w14:paraId="50E64E7C" w14:textId="6139C8E6" w:rsidR="00976D1C" w:rsidRDefault="00976D1C" w:rsidP="008377C0">
      <w:pPr>
        <w:spacing w:line="480" w:lineRule="auto"/>
        <w:ind w:firstLine="720"/>
        <w:rPr>
          <w:rFonts w:eastAsiaTheme="minorEastAsia"/>
          <w:szCs w:val="22"/>
        </w:rPr>
      </w:pPr>
    </w:p>
    <w:p w14:paraId="00DD0802" w14:textId="3A88F025" w:rsidR="00976D1C" w:rsidRDefault="00976D1C" w:rsidP="008377C0">
      <w:pPr>
        <w:spacing w:line="480" w:lineRule="auto"/>
        <w:ind w:firstLine="720"/>
        <w:rPr>
          <w:rFonts w:eastAsiaTheme="minorEastAsia"/>
          <w:szCs w:val="22"/>
        </w:rPr>
      </w:pPr>
    </w:p>
    <w:p w14:paraId="35F945D2" w14:textId="77777777" w:rsidR="00DA41FE" w:rsidRDefault="00DA41FE">
      <w:pPr>
        <w:rPr>
          <w:rFonts w:eastAsiaTheme="minorEastAsia"/>
          <w:i/>
          <w:iCs/>
          <w:szCs w:val="22"/>
        </w:rPr>
      </w:pPr>
      <w:r>
        <w:rPr>
          <w:rFonts w:eastAsiaTheme="minorEastAsia"/>
          <w:i/>
          <w:iCs/>
          <w:szCs w:val="22"/>
        </w:rPr>
        <w:br w:type="page"/>
      </w:r>
    </w:p>
    <w:p w14:paraId="0EA325F9" w14:textId="35BD4B67" w:rsidR="006E1E70" w:rsidRDefault="00255099" w:rsidP="00184199">
      <w:pPr>
        <w:spacing w:line="480" w:lineRule="auto"/>
        <w:rPr>
          <w:rFonts w:eastAsiaTheme="minorEastAsia"/>
          <w:i/>
          <w:iCs/>
          <w:szCs w:val="22"/>
        </w:rPr>
      </w:pPr>
      <w:r>
        <w:rPr>
          <w:rFonts w:eastAsiaTheme="minorEastAsia"/>
          <w:i/>
          <w:iCs/>
          <w:szCs w:val="22"/>
        </w:rPr>
        <w:lastRenderedPageBreak/>
        <w:t>Comparative Policy Assessment</w:t>
      </w:r>
    </w:p>
    <w:p w14:paraId="20AB52AA" w14:textId="38ADAEE3" w:rsidR="00BF79DE" w:rsidRDefault="00A437AE" w:rsidP="00184199">
      <w:pPr>
        <w:spacing w:line="480" w:lineRule="auto"/>
        <w:rPr>
          <w:rFonts w:eastAsiaTheme="minorEastAsia"/>
          <w:szCs w:val="22"/>
        </w:rPr>
      </w:pPr>
      <w:r>
        <w:rPr>
          <w:rFonts w:eastAsiaTheme="minorEastAsia"/>
          <w:szCs w:val="22"/>
        </w:rPr>
        <w:t xml:space="preserve">The framework outlined above provides a generalized </w:t>
      </w:r>
      <w:r w:rsidR="00590868">
        <w:rPr>
          <w:rFonts w:eastAsiaTheme="minorEastAsia"/>
          <w:szCs w:val="22"/>
        </w:rPr>
        <w:t xml:space="preserve">approach </w:t>
      </w:r>
      <w:r>
        <w:rPr>
          <w:rFonts w:eastAsiaTheme="minorEastAsia"/>
          <w:szCs w:val="22"/>
        </w:rPr>
        <w:t>for modeling policy change. Critically, it is structured in such a way as to allow for both “structural” parameterization (i.e., explicitly specifying utility functions</w:t>
      </w:r>
      <w:r w:rsidR="00A13E70">
        <w:rPr>
          <w:rFonts w:eastAsiaTheme="minorEastAsia"/>
          <w:szCs w:val="22"/>
        </w:rPr>
        <w:t xml:space="preserve"> or elasticity equations </w:t>
      </w:r>
      <w:r w:rsidR="00515308">
        <w:rPr>
          <w:rFonts w:eastAsiaTheme="minorEastAsia"/>
          <w:szCs w:val="22"/>
        </w:rPr>
        <w:t xml:space="preserve">that </w:t>
      </w:r>
      <w:r w:rsidR="00C6522C">
        <w:rPr>
          <w:rFonts w:eastAsiaTheme="minorEastAsia"/>
          <w:szCs w:val="22"/>
        </w:rPr>
        <w:t>inform</w:t>
      </w:r>
      <w:r w:rsidR="00A13E70">
        <w:rPr>
          <w:rFonts w:eastAsiaTheme="minorEastAsia"/>
          <w:szCs w:val="22"/>
        </w:rPr>
        <w:t xml:space="preserve"> choice probabilities, as in most existing microsimulation</w:t>
      </w:r>
      <w:r w:rsidR="00A74119">
        <w:rPr>
          <w:rFonts w:eastAsiaTheme="minorEastAsia"/>
          <w:szCs w:val="22"/>
        </w:rPr>
        <w:t xml:space="preserve"> models</w:t>
      </w:r>
      <w:r>
        <w:rPr>
          <w:rFonts w:eastAsiaTheme="minorEastAsia"/>
          <w:szCs w:val="22"/>
        </w:rPr>
        <w:t xml:space="preserve">) and “direct” parameterization via reduced </w:t>
      </w:r>
      <w:r w:rsidR="00C14D41">
        <w:rPr>
          <w:rFonts w:eastAsiaTheme="minorEastAsia"/>
          <w:szCs w:val="22"/>
        </w:rPr>
        <w:t>form estimates</w:t>
      </w:r>
      <w:r w:rsidR="00A81AE4">
        <w:rPr>
          <w:rFonts w:eastAsiaTheme="minorEastAsia"/>
          <w:szCs w:val="22"/>
        </w:rPr>
        <w:t>.</w:t>
      </w:r>
    </w:p>
    <w:p w14:paraId="547189A2" w14:textId="2CDD0950" w:rsidR="00984A92" w:rsidRDefault="00BF79DE" w:rsidP="00184199">
      <w:pPr>
        <w:spacing w:line="480" w:lineRule="auto"/>
        <w:rPr>
          <w:rFonts w:eastAsiaTheme="minorEastAsia"/>
          <w:szCs w:val="22"/>
        </w:rPr>
      </w:pPr>
      <w:r>
        <w:rPr>
          <w:rFonts w:eastAsiaTheme="minorEastAsia"/>
          <w:szCs w:val="22"/>
        </w:rPr>
        <w:tab/>
      </w:r>
      <w:r w:rsidR="00194458">
        <w:rPr>
          <w:rFonts w:eastAsiaTheme="minorEastAsia"/>
          <w:szCs w:val="22"/>
        </w:rPr>
        <w:t xml:space="preserve">But this only solves </w:t>
      </w:r>
      <w:r w:rsidR="0044562A">
        <w:rPr>
          <w:rFonts w:eastAsiaTheme="minorEastAsia"/>
          <w:szCs w:val="22"/>
        </w:rPr>
        <w:t>part</w:t>
      </w:r>
      <w:r w:rsidR="00194458">
        <w:rPr>
          <w:rFonts w:eastAsiaTheme="minorEastAsia"/>
          <w:szCs w:val="22"/>
        </w:rPr>
        <w:t xml:space="preserve"> of the problem. Often, policymakers want to make comparisons </w:t>
      </w:r>
      <w:r w:rsidR="00194458">
        <w:rPr>
          <w:rFonts w:eastAsiaTheme="minorEastAsia"/>
          <w:i/>
          <w:iCs/>
          <w:szCs w:val="22"/>
        </w:rPr>
        <w:t>between</w:t>
      </w:r>
      <w:r w:rsidR="00194458">
        <w:rPr>
          <w:rFonts w:eastAsiaTheme="minorEastAsia"/>
          <w:szCs w:val="22"/>
        </w:rPr>
        <w:t xml:space="preserve"> </w:t>
      </w:r>
      <w:r w:rsidR="00C05923">
        <w:rPr>
          <w:rFonts w:eastAsiaTheme="minorEastAsia"/>
          <w:szCs w:val="22"/>
        </w:rPr>
        <w:t xml:space="preserve">different </w:t>
      </w:r>
      <w:r w:rsidR="00194458">
        <w:rPr>
          <w:rFonts w:eastAsiaTheme="minorEastAsia"/>
          <w:szCs w:val="22"/>
        </w:rPr>
        <w:t xml:space="preserve">policies. </w:t>
      </w:r>
      <w:r w:rsidR="00CE7B27">
        <w:rPr>
          <w:rFonts w:eastAsiaTheme="minorEastAsia"/>
          <w:szCs w:val="22"/>
        </w:rPr>
        <w:t>These comparisons are all the more difficult when models output an array of welfare-relevant outcomes</w:t>
      </w:r>
      <w:r w:rsidR="00383B6D">
        <w:rPr>
          <w:rFonts w:eastAsiaTheme="minorEastAsia"/>
          <w:szCs w:val="22"/>
        </w:rPr>
        <w:t>, rather than a single</w:t>
      </w:r>
      <w:r w:rsidR="00B27112">
        <w:rPr>
          <w:rFonts w:eastAsiaTheme="minorEastAsia"/>
          <w:szCs w:val="22"/>
        </w:rPr>
        <w:t>, scalar-valued summary estimate (Hendren and Sprung-Keyser</w:t>
      </w:r>
      <w:r w:rsidR="0005294B">
        <w:rPr>
          <w:rFonts w:eastAsiaTheme="minorEastAsia"/>
          <w:szCs w:val="22"/>
        </w:rPr>
        <w:t xml:space="preserve"> 2019)</w:t>
      </w:r>
      <w:r w:rsidR="00CE7B27">
        <w:rPr>
          <w:rFonts w:eastAsiaTheme="minorEastAsia"/>
          <w:szCs w:val="22"/>
        </w:rPr>
        <w:t xml:space="preserve">. </w:t>
      </w:r>
    </w:p>
    <w:p w14:paraId="6DB08253" w14:textId="636117DC" w:rsidR="001F5821" w:rsidRDefault="001F5821" w:rsidP="00184199">
      <w:pPr>
        <w:spacing w:line="480" w:lineRule="auto"/>
        <w:rPr>
          <w:rFonts w:eastAsiaTheme="minorEastAsia"/>
          <w:szCs w:val="22"/>
        </w:rPr>
      </w:pPr>
      <w:r>
        <w:rPr>
          <w:rFonts w:eastAsiaTheme="minorEastAsia"/>
          <w:szCs w:val="22"/>
        </w:rPr>
        <w:tab/>
        <w:t xml:space="preserve">Even if we could filter model output into a single value, </w:t>
      </w:r>
      <w:r w:rsidR="007E5A78">
        <w:rPr>
          <w:rFonts w:eastAsiaTheme="minorEastAsia"/>
          <w:szCs w:val="22"/>
        </w:rPr>
        <w:t>policymaking</w:t>
      </w:r>
      <w:r>
        <w:rPr>
          <w:rFonts w:eastAsiaTheme="minorEastAsia"/>
          <w:szCs w:val="22"/>
        </w:rPr>
        <w:t xml:space="preserve"> often boils down to a single choice</w:t>
      </w:r>
      <w:r w:rsidR="007E5A78">
        <w:rPr>
          <w:rFonts w:eastAsiaTheme="minorEastAsia"/>
          <w:szCs w:val="22"/>
        </w:rPr>
        <w:t xml:space="preserve"> to implement a policy or not. </w:t>
      </w:r>
      <w:r>
        <w:rPr>
          <w:rFonts w:eastAsiaTheme="minorEastAsia"/>
          <w:szCs w:val="22"/>
        </w:rPr>
        <w:t xml:space="preserve">What are the opportunity costs of making the wrong choice given the available evidence? </w:t>
      </w:r>
      <w:r w:rsidR="00B773A5">
        <w:rPr>
          <w:rFonts w:eastAsiaTheme="minorEastAsia"/>
          <w:szCs w:val="22"/>
        </w:rPr>
        <w:t>Model</w:t>
      </w:r>
      <w:r w:rsidR="005E290E">
        <w:rPr>
          <w:rFonts w:eastAsiaTheme="minorEastAsia"/>
          <w:szCs w:val="22"/>
        </w:rPr>
        <w:t>s</w:t>
      </w:r>
      <w:r>
        <w:rPr>
          <w:rFonts w:eastAsiaTheme="minorEastAsia"/>
          <w:szCs w:val="22"/>
        </w:rPr>
        <w:t xml:space="preserve"> inevitably rely on a set of assumptions and rely on parameters that, even if well-identified, are estimated with </w:t>
      </w:r>
      <w:r w:rsidR="00E41689">
        <w:rPr>
          <w:rFonts w:eastAsiaTheme="minorEastAsia"/>
          <w:szCs w:val="22"/>
        </w:rPr>
        <w:t>some degree of im</w:t>
      </w:r>
      <w:r>
        <w:rPr>
          <w:rFonts w:eastAsiaTheme="minorEastAsia"/>
          <w:szCs w:val="22"/>
        </w:rPr>
        <w:t>precision</w:t>
      </w:r>
      <w:r w:rsidR="00EB3226">
        <w:rPr>
          <w:rFonts w:eastAsiaTheme="minorEastAsia"/>
          <w:szCs w:val="22"/>
        </w:rPr>
        <w:t xml:space="preserve"> uncertainty</w:t>
      </w:r>
      <w:r>
        <w:rPr>
          <w:rFonts w:eastAsiaTheme="minorEastAsia"/>
          <w:szCs w:val="22"/>
        </w:rPr>
        <w:t xml:space="preserve">. </w:t>
      </w:r>
      <w:r w:rsidR="0051241D">
        <w:rPr>
          <w:rFonts w:eastAsiaTheme="minorEastAsia"/>
          <w:szCs w:val="22"/>
        </w:rPr>
        <w:t xml:space="preserve">Making policy decisions based on a single, scalar-valued outcome raises the question of whether the same policy decision would be made under a different and equally plausible set of modeling </w:t>
      </w:r>
      <w:proofErr w:type="gramStart"/>
      <w:r w:rsidR="0051241D">
        <w:rPr>
          <w:rFonts w:eastAsiaTheme="minorEastAsia"/>
          <w:szCs w:val="22"/>
        </w:rPr>
        <w:t>assumptions, or</w:t>
      </w:r>
      <w:proofErr w:type="gramEnd"/>
      <w:r w:rsidR="0051241D">
        <w:rPr>
          <w:rFonts w:eastAsiaTheme="minorEastAsia"/>
          <w:szCs w:val="22"/>
        </w:rPr>
        <w:t xml:space="preserve"> using a </w:t>
      </w:r>
      <w:r w:rsidR="006D4E52">
        <w:rPr>
          <w:rFonts w:eastAsiaTheme="minorEastAsia"/>
          <w:szCs w:val="22"/>
        </w:rPr>
        <w:t xml:space="preserve">different </w:t>
      </w:r>
      <w:r w:rsidR="0051241D">
        <w:rPr>
          <w:rFonts w:eastAsiaTheme="minorEastAsia"/>
          <w:szCs w:val="22"/>
        </w:rPr>
        <w:t xml:space="preserve">set of parameter values that is also consistent (statistically) with the available data. </w:t>
      </w:r>
      <w:r w:rsidR="00433C4A">
        <w:rPr>
          <w:rFonts w:eastAsiaTheme="minorEastAsia"/>
          <w:szCs w:val="22"/>
        </w:rPr>
        <w:t xml:space="preserve">This raises interesting and important questions for both modelers and policymakers. Is modeling output “good enough” with the available evidence, or should we invest in further research to reduce uncertainty? </w:t>
      </w:r>
      <w:r w:rsidR="004A4525">
        <w:rPr>
          <w:rFonts w:eastAsiaTheme="minorEastAsia"/>
          <w:szCs w:val="22"/>
        </w:rPr>
        <w:t>When it comes to sensitivity to model parameters, which have the most impact?</w:t>
      </w:r>
    </w:p>
    <w:p w14:paraId="4C732316" w14:textId="77777777" w:rsidR="00CE7B27" w:rsidRDefault="00CE7B27" w:rsidP="00184199">
      <w:pPr>
        <w:spacing w:line="480" w:lineRule="auto"/>
        <w:rPr>
          <w:rFonts w:eastAsiaTheme="minorEastAsia"/>
          <w:szCs w:val="22"/>
        </w:rPr>
      </w:pPr>
    </w:p>
    <w:p w14:paraId="00C95F14" w14:textId="48514374" w:rsidR="0044562A" w:rsidRDefault="0044562A" w:rsidP="00184199">
      <w:pPr>
        <w:spacing w:line="480" w:lineRule="auto"/>
        <w:rPr>
          <w:rFonts w:eastAsiaTheme="minorEastAsia"/>
          <w:szCs w:val="22"/>
        </w:rPr>
      </w:pPr>
    </w:p>
    <w:p w14:paraId="70959407" w14:textId="77777777" w:rsidR="0044562A" w:rsidRDefault="0044562A" w:rsidP="00184199">
      <w:pPr>
        <w:spacing w:line="480" w:lineRule="auto"/>
        <w:rPr>
          <w:rFonts w:eastAsiaTheme="minorEastAsia"/>
          <w:szCs w:val="22"/>
        </w:rPr>
      </w:pPr>
    </w:p>
    <w:p w14:paraId="6216AFD1" w14:textId="517A9028" w:rsidR="00194458" w:rsidRDefault="00194458" w:rsidP="00184199">
      <w:pPr>
        <w:spacing w:line="480" w:lineRule="auto"/>
        <w:rPr>
          <w:rFonts w:eastAsiaTheme="minorEastAsia"/>
          <w:szCs w:val="22"/>
        </w:rPr>
      </w:pPr>
      <w:r>
        <w:rPr>
          <w:rFonts w:eastAsiaTheme="minorEastAsia"/>
          <w:szCs w:val="22"/>
        </w:rPr>
        <w:tab/>
        <w:t xml:space="preserve">Moreover, decisions over competing policies often boil down to a single selection. Models, moreover, rely on assumptions and parameters estimated with uncertainty. This uncertainty could derive from any number of sources: estimation uncertainty, sampling uncertainty, modeling uncertainty. Even if a model could output a single welfare-valued output, it will have uncertainty around it. </w:t>
      </w:r>
      <w:r w:rsidR="00DA5C9B">
        <w:rPr>
          <w:rFonts w:eastAsiaTheme="minorEastAsia"/>
          <w:szCs w:val="22"/>
        </w:rPr>
        <w:t xml:space="preserve">How should we think about </w:t>
      </w:r>
      <w:r w:rsidR="00DA5C9B">
        <w:rPr>
          <w:rFonts w:eastAsiaTheme="minorEastAsia"/>
          <w:szCs w:val="22"/>
        </w:rPr>
        <w:lastRenderedPageBreak/>
        <w:t xml:space="preserve">this uncertainty and the opportunity costs associated with making the wrong </w:t>
      </w:r>
      <w:proofErr w:type="gramStart"/>
      <w:r w:rsidR="00DA5C9B">
        <w:rPr>
          <w:rFonts w:eastAsiaTheme="minorEastAsia"/>
          <w:szCs w:val="22"/>
        </w:rPr>
        <w:t>decision.</w:t>
      </w:r>
      <w:proofErr w:type="gramEnd"/>
      <w:r w:rsidR="00DA5C9B">
        <w:rPr>
          <w:rFonts w:eastAsiaTheme="minorEastAsia"/>
          <w:szCs w:val="22"/>
        </w:rPr>
        <w:t xml:space="preserve"> These are considerations we tackle in this section.</w:t>
      </w:r>
    </w:p>
    <w:p w14:paraId="56C0D79A" w14:textId="38DF8F9D" w:rsidR="00412F3B" w:rsidRDefault="00D545F2" w:rsidP="00184199">
      <w:pPr>
        <w:spacing w:line="480" w:lineRule="auto"/>
        <w:rPr>
          <w:rFonts w:eastAsiaTheme="minorEastAsia"/>
          <w:szCs w:val="22"/>
        </w:rPr>
      </w:pPr>
      <w:r>
        <w:rPr>
          <w:rFonts w:eastAsiaTheme="minorEastAsia"/>
          <w:szCs w:val="22"/>
        </w:rPr>
        <w:tab/>
        <w:t xml:space="preserve">Fortunately, recent advances in the public finance and the health economic literatures offer a way to crack this nut. Intuitively, we need a single welfare-relevant output measure. Then, we need to define a threshold to make normative conclusions on whether a policy is “worth it.” With these in hand we can appeal to powerful methods in decision analysis to quantify the opportunity cost of making the wrong decision. This essentially amounts to conducting rigorous sensitivity analysis whereby we re-estimate this value while allowing model a </w:t>
      </w:r>
      <w:proofErr w:type="gramStart"/>
      <w:r>
        <w:rPr>
          <w:rFonts w:eastAsiaTheme="minorEastAsia"/>
          <w:szCs w:val="22"/>
        </w:rPr>
        <w:t>parameters</w:t>
      </w:r>
      <w:proofErr w:type="gramEnd"/>
      <w:r>
        <w:rPr>
          <w:rFonts w:eastAsiaTheme="minorEastAsia"/>
          <w:szCs w:val="22"/>
        </w:rPr>
        <w:t xml:space="preserve"> to vary over plausible ranges.  </w:t>
      </w:r>
    </w:p>
    <w:p w14:paraId="45F019B4" w14:textId="2716FB6A" w:rsidR="00A437AE" w:rsidRDefault="00A437AE" w:rsidP="00184199">
      <w:pPr>
        <w:spacing w:line="480" w:lineRule="auto"/>
        <w:rPr>
          <w:rFonts w:eastAsiaTheme="minorEastAsia"/>
          <w:szCs w:val="22"/>
        </w:rPr>
      </w:pPr>
    </w:p>
    <w:p w14:paraId="37B7D000" w14:textId="77777777" w:rsidR="00A437AE" w:rsidRDefault="00A437AE" w:rsidP="00184199">
      <w:pPr>
        <w:spacing w:line="480" w:lineRule="auto"/>
        <w:rPr>
          <w:rFonts w:eastAsiaTheme="minorEastAsia"/>
          <w:szCs w:val="22"/>
        </w:rPr>
      </w:pPr>
    </w:p>
    <w:p w14:paraId="7227235F" w14:textId="20C75F2B" w:rsidR="001F2FAA" w:rsidRDefault="00E36C5A" w:rsidP="00184199">
      <w:pPr>
        <w:spacing w:line="480" w:lineRule="auto"/>
        <w:rPr>
          <w:rFonts w:eastAsiaTheme="minorEastAsia"/>
          <w:szCs w:val="22"/>
        </w:rPr>
      </w:pPr>
      <w:r>
        <w:rPr>
          <w:rFonts w:eastAsiaTheme="minorEastAsia"/>
          <w:szCs w:val="22"/>
        </w:rPr>
        <w:t xml:space="preserve">In a series of recent </w:t>
      </w:r>
      <w:r w:rsidR="00206C17">
        <w:rPr>
          <w:rFonts w:eastAsiaTheme="minorEastAsia"/>
          <w:szCs w:val="22"/>
        </w:rPr>
        <w:t>studies</w:t>
      </w:r>
      <w:r>
        <w:rPr>
          <w:rFonts w:eastAsiaTheme="minorEastAsia"/>
          <w:szCs w:val="22"/>
        </w:rPr>
        <w:t>, Hendren (</w:t>
      </w:r>
      <w:r w:rsidR="001B2E43">
        <w:rPr>
          <w:rFonts w:eastAsiaTheme="minorEastAsia"/>
          <w:szCs w:val="22"/>
        </w:rPr>
        <w:t>2016</w:t>
      </w:r>
      <w:r>
        <w:rPr>
          <w:rFonts w:eastAsiaTheme="minorEastAsia"/>
          <w:szCs w:val="22"/>
        </w:rPr>
        <w:t xml:space="preserve"> and </w:t>
      </w:r>
      <w:r w:rsidR="001B2E43">
        <w:rPr>
          <w:rFonts w:eastAsiaTheme="minorEastAsia"/>
          <w:szCs w:val="22"/>
        </w:rPr>
        <w:t>2017</w:t>
      </w:r>
      <w:r>
        <w:rPr>
          <w:rFonts w:eastAsiaTheme="minorEastAsia"/>
          <w:szCs w:val="22"/>
        </w:rPr>
        <w:t xml:space="preserve">) develops both </w:t>
      </w:r>
      <w:r w:rsidR="00030A01">
        <w:rPr>
          <w:rFonts w:eastAsiaTheme="minorEastAsia"/>
          <w:szCs w:val="22"/>
        </w:rPr>
        <w:t xml:space="preserve">the </w:t>
      </w:r>
      <w:r>
        <w:rPr>
          <w:rFonts w:eastAsiaTheme="minorEastAsia"/>
          <w:szCs w:val="22"/>
        </w:rPr>
        <w:t xml:space="preserve">theory and applications for estimating the </w:t>
      </w:r>
      <w:r>
        <w:rPr>
          <w:rFonts w:eastAsiaTheme="minorEastAsia"/>
          <w:i/>
          <w:iCs/>
          <w:szCs w:val="22"/>
        </w:rPr>
        <w:t>marginal value of public funds</w:t>
      </w:r>
      <w:r w:rsidR="004E4648">
        <w:rPr>
          <w:rFonts w:eastAsiaTheme="minorEastAsia"/>
          <w:i/>
          <w:iCs/>
          <w:szCs w:val="22"/>
        </w:rPr>
        <w:t xml:space="preserve"> </w:t>
      </w:r>
      <w:r w:rsidR="004E4648">
        <w:rPr>
          <w:rFonts w:eastAsiaTheme="minorEastAsia"/>
          <w:szCs w:val="22"/>
        </w:rPr>
        <w:t>(MVPF)</w:t>
      </w:r>
      <w:r>
        <w:rPr>
          <w:rFonts w:eastAsiaTheme="minorEastAsia"/>
          <w:i/>
          <w:iCs/>
          <w:szCs w:val="22"/>
        </w:rPr>
        <w:t xml:space="preserve">, </w:t>
      </w:r>
      <w:r>
        <w:rPr>
          <w:rFonts w:eastAsiaTheme="minorEastAsia"/>
          <w:szCs w:val="22"/>
        </w:rPr>
        <w:t>a summary measure of the benefits of a policy relative to its costs</w:t>
      </w:r>
      <w:r w:rsidR="004E4648">
        <w:rPr>
          <w:rFonts w:eastAsiaTheme="minorEastAsia"/>
          <w:szCs w:val="22"/>
        </w:rPr>
        <w:t xml:space="preserve">. </w:t>
      </w:r>
      <w:r w:rsidR="001F2FAA">
        <w:rPr>
          <w:rFonts w:eastAsiaTheme="minorEastAsia"/>
          <w:szCs w:val="22"/>
        </w:rPr>
        <w:t xml:space="preserve"> As I discuss in this section, this measure provides a critical </w:t>
      </w:r>
      <w:r w:rsidR="00401D2C">
        <w:rPr>
          <w:rFonts w:eastAsiaTheme="minorEastAsia"/>
          <w:szCs w:val="22"/>
        </w:rPr>
        <w:t xml:space="preserve">TK to facilitate </w:t>
      </w:r>
    </w:p>
    <w:p w14:paraId="7CCE467E" w14:textId="77777777" w:rsidR="001F2FAA" w:rsidRDefault="001F2FAA" w:rsidP="00184199">
      <w:pPr>
        <w:spacing w:line="480" w:lineRule="auto"/>
        <w:rPr>
          <w:rFonts w:eastAsiaTheme="minorEastAsia"/>
          <w:szCs w:val="22"/>
        </w:rPr>
      </w:pPr>
    </w:p>
    <w:p w14:paraId="1EE3038C" w14:textId="77777777" w:rsidR="001F2FAA" w:rsidRDefault="001F2FAA" w:rsidP="00184199">
      <w:pPr>
        <w:spacing w:line="480" w:lineRule="auto"/>
        <w:rPr>
          <w:rFonts w:eastAsiaTheme="minorEastAsia"/>
          <w:szCs w:val="22"/>
        </w:rPr>
      </w:pPr>
    </w:p>
    <w:p w14:paraId="37C45E48" w14:textId="6284E21B" w:rsidR="00B74B43" w:rsidRPr="00E36C5A" w:rsidRDefault="004E4648" w:rsidP="00184199">
      <w:pPr>
        <w:spacing w:line="480" w:lineRule="auto"/>
        <w:rPr>
          <w:rFonts w:eastAsiaTheme="minorEastAsia"/>
          <w:szCs w:val="22"/>
        </w:rPr>
      </w:pPr>
      <w:r>
        <w:rPr>
          <w:rFonts w:eastAsiaTheme="minorEastAsia"/>
          <w:szCs w:val="22"/>
        </w:rPr>
        <w:t>The general form of the MVPF is simple and intuitive:</w:t>
      </w:r>
    </w:p>
    <w:p w14:paraId="31B7F821" w14:textId="3E671D81" w:rsidR="00184199" w:rsidRPr="00184199" w:rsidRDefault="00E36C5A" w:rsidP="00184199">
      <w:pPr>
        <w:spacing w:line="480" w:lineRule="auto"/>
        <w:rPr>
          <w:rFonts w:eastAsiaTheme="minorEastAsia"/>
          <w:szCs w:val="22"/>
        </w:rPr>
      </w:pPr>
      <m:oMathPara>
        <m:oMath>
          <m:r>
            <w:rPr>
              <w:rFonts w:ascii="Cambria Math" w:eastAsiaTheme="minorEastAsia" w:hAnsi="Cambria Math"/>
              <w:szCs w:val="22"/>
            </w:rPr>
            <m:t xml:space="preserve">MVPF  = </m:t>
          </m:r>
          <m:f>
            <m:fPr>
              <m:ctrlPr>
                <w:rPr>
                  <w:rFonts w:ascii="Cambria Math" w:eastAsiaTheme="minorEastAsia" w:hAnsi="Cambria Math"/>
                  <w:szCs w:val="22"/>
                </w:rPr>
              </m:ctrlPr>
            </m:fPr>
            <m:num>
              <m:r>
                <w:rPr>
                  <w:rFonts w:ascii="Cambria Math" w:eastAsiaTheme="minorEastAsia" w:hAnsi="Cambria Math"/>
                  <w:szCs w:val="22"/>
                </w:rPr>
                <m:t>Benefit</m:t>
              </m:r>
              <m:ctrlPr>
                <w:rPr>
                  <w:rFonts w:ascii="Cambria Math" w:eastAsiaTheme="minorEastAsia" w:hAnsi="Cambria Math"/>
                  <w:i/>
                  <w:szCs w:val="22"/>
                </w:rPr>
              </m:ctrlPr>
            </m:num>
            <m:den>
              <m:r>
                <w:rPr>
                  <w:rFonts w:ascii="Cambria Math" w:eastAsiaTheme="minorEastAsia" w:hAnsi="Cambria Math"/>
                  <w:szCs w:val="22"/>
                </w:rPr>
                <m:t>Cost</m:t>
              </m:r>
              <m:ctrlPr>
                <w:rPr>
                  <w:rFonts w:ascii="Cambria Math" w:eastAsiaTheme="minorEastAsia" w:hAnsi="Cambria Math"/>
                  <w:i/>
                  <w:szCs w:val="22"/>
                </w:rPr>
              </m:ctrlPr>
            </m:den>
          </m:f>
        </m:oMath>
      </m:oMathPara>
    </w:p>
    <w:p w14:paraId="28AE1DC8" w14:textId="7917DE08" w:rsidR="005A31C2" w:rsidRDefault="005A31C2" w:rsidP="00184199">
      <w:pPr>
        <w:spacing w:line="480" w:lineRule="auto"/>
        <w:rPr>
          <w:rFonts w:eastAsiaTheme="minorEastAsia"/>
          <w:szCs w:val="22"/>
        </w:rPr>
      </w:pPr>
      <w:r>
        <w:rPr>
          <w:rFonts w:eastAsiaTheme="minorEastAsia"/>
          <w:szCs w:val="22"/>
        </w:rPr>
        <w:t xml:space="preserve">Depending on the policy context and assumptions, this measure can be further simplified. For example, in the case of a cash transfer, we can appeal to the envelope theorem and normalize both the benefits and mechanical cost of the cash transfer to simplify the MVPF to reflect only one quantity: </w:t>
      </w:r>
      <w:r w:rsidR="0023099D">
        <w:rPr>
          <w:rFonts w:eastAsiaTheme="minorEastAsia"/>
          <w:szCs w:val="22"/>
        </w:rPr>
        <w:t>the</w:t>
      </w:r>
      <w:r>
        <w:rPr>
          <w:rFonts w:eastAsiaTheme="minorEastAsia"/>
          <w:szCs w:val="22"/>
        </w:rPr>
        <w:t xml:space="preserve"> fiscal externality (FE)</w:t>
      </w:r>
      <w:r w:rsidR="0023099D">
        <w:rPr>
          <w:rFonts w:eastAsiaTheme="minorEastAsia"/>
          <w:szCs w:val="22"/>
        </w:rPr>
        <w:t xml:space="preserve">, or </w:t>
      </w:r>
    </w:p>
    <w:p w14:paraId="7273DA44" w14:textId="77777777" w:rsidR="005A31C2" w:rsidRDefault="005A31C2" w:rsidP="00184199">
      <w:pPr>
        <w:spacing w:line="480" w:lineRule="auto"/>
        <w:rPr>
          <w:rFonts w:eastAsiaTheme="minorEastAsia"/>
          <w:szCs w:val="22"/>
        </w:rPr>
      </w:pPr>
    </w:p>
    <w:p w14:paraId="3DFBCCF5" w14:textId="3AB95161" w:rsidR="00EC13B4" w:rsidRDefault="001C6C34" w:rsidP="00184199">
      <w:pPr>
        <w:spacing w:line="480" w:lineRule="auto"/>
        <w:rPr>
          <w:rFonts w:eastAsiaTheme="minorEastAsia"/>
          <w:szCs w:val="22"/>
        </w:rPr>
      </w:pPr>
      <w:r>
        <w:rPr>
          <w:rFonts w:eastAsiaTheme="minorEastAsia"/>
          <w:szCs w:val="22"/>
        </w:rPr>
        <w:t xml:space="preserve">This measure has close analogues in the public finance literature to </w:t>
      </w:r>
      <w:r w:rsidR="00A94071">
        <w:rPr>
          <w:rFonts w:eastAsiaTheme="minorEastAsia"/>
          <w:szCs w:val="22"/>
        </w:rPr>
        <w:t>the marginal excess burden and the marginal cost of public funds</w:t>
      </w:r>
      <w:r>
        <w:rPr>
          <w:rFonts w:eastAsiaTheme="minorEastAsia"/>
          <w:szCs w:val="22"/>
        </w:rPr>
        <w:t xml:space="preserve">. It also echoes the </w:t>
      </w:r>
      <w:r>
        <w:rPr>
          <w:rFonts w:eastAsiaTheme="minorEastAsia"/>
          <w:i/>
          <w:iCs/>
          <w:szCs w:val="22"/>
        </w:rPr>
        <w:t>cost-effectiveness ratio</w:t>
      </w:r>
      <w:r>
        <w:rPr>
          <w:rFonts w:eastAsiaTheme="minorEastAsia"/>
          <w:szCs w:val="22"/>
        </w:rPr>
        <w:t xml:space="preserve"> measure used in </w:t>
      </w:r>
      <w:r w:rsidR="007A234F">
        <w:rPr>
          <w:rFonts w:eastAsiaTheme="minorEastAsia"/>
          <w:szCs w:val="22"/>
        </w:rPr>
        <w:t>health technology assessment</w:t>
      </w:r>
      <w:r w:rsidR="00764141">
        <w:rPr>
          <w:rFonts w:eastAsiaTheme="minorEastAsia"/>
          <w:szCs w:val="22"/>
        </w:rPr>
        <w:t>:</w:t>
      </w:r>
    </w:p>
    <w:p w14:paraId="545375FF" w14:textId="6899C73F" w:rsidR="00764141" w:rsidRPr="00184199" w:rsidRDefault="00764141" w:rsidP="00764141">
      <w:pPr>
        <w:spacing w:line="480" w:lineRule="auto"/>
        <w:rPr>
          <w:rFonts w:eastAsiaTheme="minorEastAsia"/>
          <w:szCs w:val="22"/>
        </w:rPr>
      </w:pPr>
      <m:oMathPara>
        <m:oMath>
          <m:r>
            <w:rPr>
              <w:rFonts w:ascii="Cambria Math" w:eastAsiaTheme="minorEastAsia" w:hAnsi="Cambria Math"/>
              <w:szCs w:val="22"/>
            </w:rPr>
            <w:lastRenderedPageBreak/>
            <m:t xml:space="preserve">Cost-Effectiveness  = </m:t>
          </m:r>
          <m:f>
            <m:fPr>
              <m:ctrlPr>
                <w:rPr>
                  <w:rFonts w:ascii="Cambria Math" w:eastAsiaTheme="minorEastAsia" w:hAnsi="Cambria Math"/>
                  <w:szCs w:val="22"/>
                </w:rPr>
              </m:ctrlPr>
            </m:fPr>
            <m:num>
              <m:r>
                <w:rPr>
                  <w:rFonts w:ascii="Cambria Math" w:eastAsiaTheme="minorEastAsia" w:hAnsi="Cambria Math"/>
                  <w:szCs w:val="22"/>
                </w:rPr>
                <m:t>Average Cost ("Cost")</m:t>
              </m:r>
              <m:ctrlPr>
                <w:rPr>
                  <w:rFonts w:ascii="Cambria Math" w:eastAsiaTheme="minorEastAsia" w:hAnsi="Cambria Math"/>
                  <w:i/>
                  <w:szCs w:val="22"/>
                </w:rPr>
              </m:ctrlPr>
            </m:num>
            <m:den>
              <m:r>
                <w:rPr>
                  <w:rFonts w:ascii="Cambria Math" w:eastAsiaTheme="minorEastAsia" w:hAnsi="Cambria Math"/>
                  <w:szCs w:val="22"/>
                </w:rPr>
                <m:t>Average Quality-Adjusted Life Year Gain ("Benefit")</m:t>
              </m:r>
              <m:ctrlPr>
                <w:rPr>
                  <w:rFonts w:ascii="Cambria Math" w:eastAsiaTheme="minorEastAsia" w:hAnsi="Cambria Math"/>
                  <w:i/>
                  <w:szCs w:val="22"/>
                </w:rPr>
              </m:ctrlPr>
            </m:den>
          </m:f>
        </m:oMath>
      </m:oMathPara>
    </w:p>
    <w:p w14:paraId="6F84CA58" w14:textId="77777777" w:rsidR="00764141" w:rsidRDefault="00764141" w:rsidP="00184199">
      <w:pPr>
        <w:spacing w:line="480" w:lineRule="auto"/>
        <w:rPr>
          <w:rFonts w:eastAsiaTheme="minorEastAsia"/>
          <w:szCs w:val="22"/>
        </w:rPr>
      </w:pPr>
    </w:p>
    <w:p w14:paraId="419A4F97" w14:textId="1F8452F8" w:rsidR="00337111" w:rsidRDefault="00EC13B4" w:rsidP="00184199">
      <w:pPr>
        <w:spacing w:line="480" w:lineRule="auto"/>
        <w:rPr>
          <w:rFonts w:eastAsiaTheme="minorEastAsia"/>
          <w:szCs w:val="22"/>
        </w:rPr>
      </w:pPr>
      <w:r>
        <w:rPr>
          <w:rFonts w:eastAsiaTheme="minorEastAsia"/>
          <w:szCs w:val="22"/>
        </w:rPr>
        <w:t xml:space="preserve">The </w:t>
      </w:r>
      <w:r w:rsidR="009C795A">
        <w:rPr>
          <w:rFonts w:eastAsiaTheme="minorEastAsia"/>
          <w:szCs w:val="22"/>
        </w:rPr>
        <w:t>economic framework</w:t>
      </w:r>
      <w:r>
        <w:rPr>
          <w:rFonts w:eastAsiaTheme="minorEastAsia"/>
          <w:szCs w:val="22"/>
        </w:rPr>
        <w:t xml:space="preserve"> underlying the MVPF is powerful in that </w:t>
      </w:r>
      <w:proofErr w:type="gramStart"/>
      <w:r w:rsidR="004E4648">
        <w:rPr>
          <w:rFonts w:eastAsiaTheme="minorEastAsia"/>
          <w:szCs w:val="22"/>
        </w:rPr>
        <w:t>it</w:t>
      </w:r>
      <w:proofErr w:type="gramEnd"/>
      <w:r w:rsidR="004E4648">
        <w:rPr>
          <w:rFonts w:eastAsiaTheme="minorEastAsia"/>
          <w:szCs w:val="22"/>
        </w:rPr>
        <w:t xml:space="preserve"> </w:t>
      </w:r>
      <w:r w:rsidR="00905EF2">
        <w:rPr>
          <w:rFonts w:eastAsiaTheme="minorEastAsia"/>
          <w:szCs w:val="22"/>
        </w:rPr>
        <w:t>crosswalk</w:t>
      </w:r>
      <w:r w:rsidR="00337111">
        <w:rPr>
          <w:rFonts w:eastAsiaTheme="minorEastAsia"/>
          <w:szCs w:val="22"/>
        </w:rPr>
        <w:t>s between welfare analyses</w:t>
      </w:r>
      <w:r w:rsidR="00C64A0F">
        <w:rPr>
          <w:rFonts w:eastAsiaTheme="minorEastAsia"/>
          <w:szCs w:val="22"/>
        </w:rPr>
        <w:t xml:space="preserve"> and empirical </w:t>
      </w:r>
      <w:r w:rsidR="00501516">
        <w:rPr>
          <w:rFonts w:eastAsiaTheme="minorEastAsia"/>
          <w:szCs w:val="22"/>
        </w:rPr>
        <w:t>estimates</w:t>
      </w:r>
      <w:r w:rsidR="00C64A0F">
        <w:rPr>
          <w:rFonts w:eastAsiaTheme="minorEastAsia"/>
          <w:szCs w:val="22"/>
        </w:rPr>
        <w:t xml:space="preserve"> of policy impact</w:t>
      </w:r>
      <w:r w:rsidR="004E4648">
        <w:rPr>
          <w:rFonts w:eastAsiaTheme="minorEastAsia"/>
          <w:szCs w:val="22"/>
        </w:rPr>
        <w:t xml:space="preserve"> (Finkelstein 2019)</w:t>
      </w:r>
      <w:r w:rsidR="00C64A0F">
        <w:rPr>
          <w:rFonts w:eastAsiaTheme="minorEastAsia"/>
          <w:szCs w:val="22"/>
        </w:rPr>
        <w:t xml:space="preserve">. </w:t>
      </w:r>
    </w:p>
    <w:p w14:paraId="4F41CF64" w14:textId="77777777" w:rsidR="00CF125C" w:rsidRDefault="00CF125C" w:rsidP="00184199">
      <w:pPr>
        <w:spacing w:line="480" w:lineRule="auto"/>
        <w:rPr>
          <w:rFonts w:eastAsiaTheme="minorEastAsia"/>
          <w:i/>
          <w:iCs/>
          <w:szCs w:val="22"/>
        </w:rPr>
      </w:pPr>
    </w:p>
    <w:p w14:paraId="53CEA76A" w14:textId="77777777" w:rsidR="006D11DE" w:rsidRPr="00CF125C" w:rsidRDefault="006D11DE" w:rsidP="006D11DE">
      <w:pPr>
        <w:spacing w:line="480" w:lineRule="auto"/>
        <w:rPr>
          <w:rFonts w:eastAsiaTheme="minorEastAsia"/>
          <w:i/>
          <w:iCs/>
          <w:szCs w:val="22"/>
        </w:rPr>
      </w:pPr>
      <w:r>
        <w:rPr>
          <w:rFonts w:eastAsiaTheme="minorEastAsia"/>
          <w:i/>
          <w:iCs/>
          <w:szCs w:val="22"/>
        </w:rPr>
        <w:t>Comparative Policy Assessment based on MVPF</w:t>
      </w:r>
    </w:p>
    <w:p w14:paraId="39F964CD" w14:textId="77777777" w:rsidR="006D11DE" w:rsidRDefault="006D11DE" w:rsidP="006D11DE">
      <w:pPr>
        <w:spacing w:line="480" w:lineRule="auto"/>
        <w:rPr>
          <w:rFonts w:eastAsiaTheme="minorEastAsia"/>
          <w:szCs w:val="22"/>
        </w:rPr>
      </w:pPr>
      <w:r>
        <w:rPr>
          <w:rFonts w:eastAsiaTheme="minorEastAsia"/>
          <w:szCs w:val="22"/>
        </w:rPr>
        <w:t xml:space="preserve">The MVPF measures the marginal value of an additional dollar spent on a policy—it asks the question: how do the welfare benefits accrued by implementing the policy compare to the costs of adopting that policy?  These costs could be mechanical (e.g., the dollar value of a subsidy or cash transfer) and also the result of economic frictions brought about through policy implementation (e.g., behavioral changes that result in changes in labor force participation, tax revenue, etc.). From a normative standpoint, however, the MVPF is agnostic: it simply measures the ratio of benefits to costs and does not make affirmative statements about whether a policy is “worth it.” </w:t>
      </w:r>
    </w:p>
    <w:p w14:paraId="2F9CD767" w14:textId="77777777" w:rsidR="006D11DE" w:rsidRDefault="006D11DE" w:rsidP="006D11DE">
      <w:pPr>
        <w:spacing w:line="480" w:lineRule="auto"/>
        <w:rPr>
          <w:rFonts w:eastAsiaTheme="minorEastAsia"/>
          <w:szCs w:val="22"/>
        </w:rPr>
      </w:pPr>
    </w:p>
    <w:p w14:paraId="2F005679" w14:textId="77777777" w:rsidR="006D11DE" w:rsidRDefault="006D11DE" w:rsidP="006D11DE">
      <w:pPr>
        <w:spacing w:line="480" w:lineRule="auto"/>
        <w:rPr>
          <w:rFonts w:eastAsiaTheme="minorEastAsia"/>
          <w:szCs w:val="22"/>
        </w:rPr>
      </w:pPr>
      <w:r>
        <w:rPr>
          <w:rFonts w:eastAsiaTheme="minorEastAsia"/>
          <w:szCs w:val="22"/>
        </w:rPr>
        <w:t xml:space="preserve">If a policy is considered in isolation, then some threshold value summarizing society’s willingness to adopt the policy is all that is needed for policy decision-making. This threshold value could simply be a MVPF of 1 or, if society values some redistributive consequence of the policy, could be set at a value less than one. For example, </w:t>
      </w:r>
      <w:r w:rsidRPr="00843864">
        <w:rPr>
          <w:rFonts w:eastAsiaTheme="minorEastAsia"/>
          <w:szCs w:val="22"/>
        </w:rPr>
        <w:t>Finkelstein, Hendren and Shepard (2018)</w:t>
      </w:r>
      <w:r>
        <w:rPr>
          <w:rFonts w:eastAsiaTheme="minorEastAsia"/>
          <w:szCs w:val="22"/>
        </w:rPr>
        <w:t xml:space="preserve"> make comparative assessments of health insurance subsidization policies by specifying a social welfare function over CRRA utility and a defined coefficient of risk aversion. This results in a MVPF benchmark of 0.2. But researchers do not necessarily have to take a firm stance on the curvature and structure of the social welfare function to define a decision-making benchmark. A value tied to an existing policy with strong support across a variety of ideological perspectives could also suffice. For instance, Finkelstein, Hendren and Shepard (2018) also consider a benchmark (0.88) based on the MVPF of the Earned Income Tax Credit (EITC)—a popular means-tested cash transfer program.</w:t>
      </w:r>
      <w:r>
        <w:rPr>
          <w:rStyle w:val="FootnoteReference"/>
          <w:rFonts w:eastAsiaTheme="minorEastAsia"/>
          <w:szCs w:val="22"/>
        </w:rPr>
        <w:footnoteReference w:id="5"/>
      </w:r>
      <w:r>
        <w:rPr>
          <w:rFonts w:eastAsiaTheme="minorEastAsia"/>
          <w:szCs w:val="22"/>
        </w:rPr>
        <w:t xml:space="preserve"> </w:t>
      </w:r>
    </w:p>
    <w:p w14:paraId="3B022172" w14:textId="77777777" w:rsidR="006D11DE" w:rsidRDefault="006D11DE" w:rsidP="006D11DE">
      <w:pPr>
        <w:spacing w:line="480" w:lineRule="auto"/>
        <w:rPr>
          <w:rFonts w:eastAsiaTheme="minorEastAsia"/>
          <w:szCs w:val="22"/>
        </w:rPr>
      </w:pPr>
    </w:p>
    <w:p w14:paraId="5BC9E2D0" w14:textId="77777777" w:rsidR="006D11DE" w:rsidRDefault="006D11DE" w:rsidP="006D11DE">
      <w:pPr>
        <w:spacing w:line="480" w:lineRule="auto"/>
        <w:rPr>
          <w:rFonts w:eastAsiaTheme="minorEastAsia"/>
          <w:szCs w:val="22"/>
        </w:rPr>
      </w:pPr>
      <w:r>
        <w:rPr>
          <w:rFonts w:eastAsiaTheme="minorEastAsia"/>
          <w:szCs w:val="22"/>
        </w:rPr>
        <w:t xml:space="preserve">Often, however, policymakers must choose among </w:t>
      </w:r>
      <w:r w:rsidRPr="002D7A6B">
        <w:rPr>
          <w:rFonts w:eastAsiaTheme="minorEastAsia"/>
          <w:i/>
          <w:iCs/>
          <w:szCs w:val="22"/>
        </w:rPr>
        <w:t>competing</w:t>
      </w:r>
      <w:r>
        <w:rPr>
          <w:rFonts w:eastAsiaTheme="minorEastAsia"/>
          <w:szCs w:val="22"/>
        </w:rPr>
        <w:t xml:space="preserve"> policy alternatives. For example, the policy objective of increasing insurance coverage could be achieved by subsidizing the purchase of private plans, via expansion of means-tested public insurance programs, or via some hybrid approach such as a public program “buy-in.” An estimate of the MPVF could be constructed for each of these policies. </w:t>
      </w:r>
      <w:proofErr w:type="gramStart"/>
      <w:r>
        <w:rPr>
          <w:rFonts w:eastAsiaTheme="minorEastAsia"/>
          <w:szCs w:val="22"/>
        </w:rPr>
        <w:t>So</w:t>
      </w:r>
      <w:proofErr w:type="gramEnd"/>
      <w:r>
        <w:rPr>
          <w:rFonts w:eastAsiaTheme="minorEastAsia"/>
          <w:szCs w:val="22"/>
        </w:rPr>
        <w:t xml:space="preserve"> the question naturally becomes: how can we make relative comparisons between them? </w:t>
      </w:r>
    </w:p>
    <w:p w14:paraId="6B0F1B94" w14:textId="77777777" w:rsidR="006D11DE" w:rsidRDefault="006D11DE" w:rsidP="006D11DE">
      <w:pPr>
        <w:spacing w:line="480" w:lineRule="auto"/>
        <w:rPr>
          <w:rFonts w:eastAsiaTheme="minorEastAsia"/>
          <w:szCs w:val="22"/>
        </w:rPr>
      </w:pPr>
    </w:p>
    <w:p w14:paraId="3DA1EAB0" w14:textId="77777777" w:rsidR="006D11DE" w:rsidRDefault="006D11DE" w:rsidP="006D11DE">
      <w:pPr>
        <w:spacing w:line="480" w:lineRule="auto"/>
        <w:rPr>
          <w:rFonts w:eastAsiaTheme="minorEastAsia"/>
          <w:szCs w:val="22"/>
        </w:rPr>
      </w:pPr>
      <w:r>
        <w:rPr>
          <w:rFonts w:eastAsiaTheme="minorEastAsia"/>
          <w:szCs w:val="22"/>
        </w:rPr>
        <w:t xml:space="preserve">Pairwise comparisons of the MVPF between these alternatives are not sufficient to fully catalogue the relative benefits of one policy over another. To see this, the figure below plots MVPF values for two “competing” policies (A and B). To facilitate exposition, “benefit” (W) is plotted on the X axis while “cost” (C) is plotted on the Y axis. In this setup, the slope of a line connecting the origin to each policy point is equivalent to the inverse of the MVPF for that policy. </w:t>
      </w:r>
    </w:p>
    <w:p w14:paraId="07B52766" w14:textId="77777777" w:rsidR="006D11DE" w:rsidRDefault="006D11DE" w:rsidP="006D11DE">
      <w:pPr>
        <w:spacing w:line="480" w:lineRule="auto"/>
        <w:rPr>
          <w:rFonts w:eastAsiaTheme="minorEastAsia"/>
          <w:szCs w:val="22"/>
        </w:rPr>
      </w:pPr>
    </w:p>
    <w:p w14:paraId="4BB53624" w14:textId="77777777" w:rsidR="006D11DE" w:rsidRDefault="006D11DE" w:rsidP="006D11DE">
      <w:pPr>
        <w:spacing w:line="480" w:lineRule="auto"/>
        <w:ind w:firstLine="720"/>
        <w:rPr>
          <w:rFonts w:eastAsiaTheme="minorEastAsia"/>
          <w:szCs w:val="22"/>
        </w:rPr>
      </w:pPr>
      <w:r w:rsidRPr="00F93C03">
        <w:rPr>
          <w:rFonts w:eastAsiaTheme="minorEastAsia"/>
          <w:noProof/>
          <w:szCs w:val="22"/>
        </w:rPr>
        <w:drawing>
          <wp:inline distT="0" distB="0" distL="0" distR="0" wp14:anchorId="0535D53D" wp14:editId="7D423257">
            <wp:extent cx="4613283" cy="3194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7993" cy="3211413"/>
                    </a:xfrm>
                    <a:prstGeom prst="rect">
                      <a:avLst/>
                    </a:prstGeom>
                  </pic:spPr>
                </pic:pic>
              </a:graphicData>
            </a:graphic>
          </wp:inline>
        </w:drawing>
      </w:r>
    </w:p>
    <w:p w14:paraId="01EAE4DD" w14:textId="77777777" w:rsidR="006D11DE" w:rsidRDefault="006D11DE" w:rsidP="006D11DE">
      <w:pPr>
        <w:spacing w:line="480" w:lineRule="auto"/>
        <w:rPr>
          <w:rFonts w:eastAsiaTheme="minorEastAsia"/>
          <w:szCs w:val="22"/>
        </w:rPr>
      </w:pPr>
      <w:r>
        <w:rPr>
          <w:rFonts w:eastAsiaTheme="minorEastAsia"/>
          <w:szCs w:val="22"/>
        </w:rPr>
        <w:lastRenderedPageBreak/>
        <w:t xml:space="preserve">The figure also defines a threshold parameter </w:t>
      </w:r>
      <m:oMath>
        <m:r>
          <m:rPr>
            <m:sty m:val="p"/>
          </m:rPr>
          <w:rPr>
            <w:rFonts w:ascii="Cambria Math" w:eastAsiaTheme="minorEastAsia" w:hAnsi="Cambria Math"/>
            <w:szCs w:val="22"/>
          </w:rPr>
          <m:t>λ</m:t>
        </m:r>
      </m:oMath>
      <w:r>
        <w:rPr>
          <w:rFonts w:eastAsiaTheme="minorEastAsia"/>
          <w:szCs w:val="22"/>
        </w:rPr>
        <w:t xml:space="preserve"> to guide assessments of whether a given policy yields a favorable MVPF relative to a defined benchmark. This threshold is conceptualized similarly to the benchmarks discussed above, but in this setup </w:t>
      </w:r>
      <m:oMath>
        <m:r>
          <m:rPr>
            <m:sty m:val="p"/>
          </m:rPr>
          <w:rPr>
            <w:rFonts w:ascii="Cambria Math" w:eastAsiaTheme="minorEastAsia" w:hAnsi="Cambria Math"/>
            <w:szCs w:val="22"/>
          </w:rPr>
          <m:t>λ</m:t>
        </m:r>
      </m:oMath>
      <w:r>
        <w:rPr>
          <w:rFonts w:eastAsiaTheme="minorEastAsia"/>
          <w:szCs w:val="22"/>
        </w:rPr>
        <w:t xml:space="preserve"> would take the value of the inverse of the MVPF of the benchmark (e.g., 1.13 for an EITC-based benchmark [MVPF=0.88]). Whatever value </w:t>
      </w:r>
      <m:oMath>
        <m:r>
          <m:rPr>
            <m:sty m:val="p"/>
          </m:rPr>
          <w:rPr>
            <w:rFonts w:ascii="Cambria Math" w:eastAsiaTheme="minorEastAsia" w:hAnsi="Cambria Math"/>
            <w:szCs w:val="22"/>
          </w:rPr>
          <m:t>λ</m:t>
        </m:r>
      </m:oMath>
      <w:r>
        <w:rPr>
          <w:rFonts w:eastAsiaTheme="minorEastAsia"/>
          <w:szCs w:val="22"/>
        </w:rPr>
        <w:t xml:space="preserve"> takes, any policy that lies below the benchmark line would be considered worth adopting from a societal perspective, while those above the line would not. </w:t>
      </w:r>
    </w:p>
    <w:p w14:paraId="2B5AA756" w14:textId="77777777" w:rsidR="006D11DE" w:rsidRDefault="006D11DE" w:rsidP="006D11DE">
      <w:pPr>
        <w:spacing w:line="480" w:lineRule="auto"/>
        <w:rPr>
          <w:rFonts w:eastAsiaTheme="minorEastAsia"/>
          <w:szCs w:val="22"/>
        </w:rPr>
      </w:pPr>
    </w:p>
    <w:p w14:paraId="4FD258CC" w14:textId="77777777" w:rsidR="006D11DE" w:rsidRDefault="006D11DE" w:rsidP="006D11DE">
      <w:pPr>
        <w:spacing w:line="480" w:lineRule="auto"/>
        <w:rPr>
          <w:rFonts w:eastAsiaTheme="minorEastAsia"/>
          <w:i/>
          <w:iCs/>
          <w:szCs w:val="22"/>
        </w:rPr>
      </w:pPr>
      <w:r>
        <w:rPr>
          <w:rFonts w:eastAsiaTheme="minorEastAsia"/>
          <w:szCs w:val="22"/>
        </w:rPr>
        <w:t xml:space="preserve">As seen in the Figure, both policies (A and B) have favorable MVPF relative to the benchmark. But even though policy B yields greater benefit and has a MVPF less than </w:t>
      </w:r>
      <m:oMath>
        <m:r>
          <m:rPr>
            <m:sty m:val="p"/>
          </m:rPr>
          <w:rPr>
            <w:rFonts w:ascii="Cambria Math" w:eastAsiaTheme="minorEastAsia" w:hAnsi="Cambria Math"/>
            <w:szCs w:val="22"/>
          </w:rPr>
          <m:t>λ</m:t>
        </m:r>
      </m:oMath>
      <w:r>
        <w:rPr>
          <w:rFonts w:eastAsiaTheme="minorEastAsia"/>
          <w:szCs w:val="22"/>
        </w:rPr>
        <w:t>, we cannot conclude that policy B should be adopted over policy A. That is because a pairwise comparison of MVPF</w:t>
      </w:r>
      <w:r w:rsidRPr="006D2ED9">
        <w:rPr>
          <w:rFonts w:eastAsiaTheme="minorEastAsia" w:cs="Times New Roman (Body CS)"/>
          <w:szCs w:val="22"/>
          <w:vertAlign w:val="subscript"/>
        </w:rPr>
        <w:t>A</w:t>
      </w:r>
      <w:r>
        <w:rPr>
          <w:rFonts w:eastAsiaTheme="minorEastAsia"/>
          <w:szCs w:val="22"/>
        </w:rPr>
        <w:t xml:space="preserve"> and MVPF</w:t>
      </w:r>
      <w:r>
        <w:rPr>
          <w:rFonts w:eastAsiaTheme="minorEastAsia" w:cs="Times New Roman (Body CS)"/>
          <w:szCs w:val="22"/>
          <w:vertAlign w:val="subscript"/>
        </w:rPr>
        <w:t>B</w:t>
      </w:r>
      <w:r>
        <w:rPr>
          <w:rFonts w:eastAsiaTheme="minorEastAsia"/>
          <w:szCs w:val="22"/>
        </w:rPr>
        <w:t xml:space="preserve"> does not consider the incremental costs and welfare gains from adopting B over A. That is, by implementing policy A we can obtain total benefit </w:t>
      </w:r>
      <m:oMath>
        <m:sSub>
          <m:sSubPr>
            <m:ctrlPr>
              <w:rPr>
                <w:rFonts w:ascii="Cambria Math" w:eastAsiaTheme="minorEastAsia" w:hAnsi="Cambria Math"/>
                <w:i/>
                <w:szCs w:val="22"/>
              </w:rPr>
            </m:ctrlPr>
          </m:sSubPr>
          <m:e>
            <m:r>
              <w:rPr>
                <w:rFonts w:ascii="Cambria Math" w:eastAsiaTheme="minorEastAsia" w:hAnsi="Cambria Math"/>
                <w:szCs w:val="22"/>
              </w:rPr>
              <m:t>W</m:t>
            </m:r>
          </m:e>
          <m:sub>
            <m:r>
              <w:rPr>
                <w:rFonts w:ascii="Cambria Math" w:eastAsiaTheme="minorEastAsia" w:hAnsi="Cambria Math"/>
                <w:szCs w:val="22"/>
              </w:rPr>
              <m:t>A</m:t>
            </m:r>
          </m:sub>
        </m:sSub>
      </m:oMath>
      <w:r>
        <w:rPr>
          <w:rFonts w:eastAsiaTheme="minorEastAsia"/>
          <w:szCs w:val="22"/>
        </w:rPr>
        <w:t xml:space="preserve"> at cost </w:t>
      </w:r>
      <m:oMath>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A</m:t>
            </m:r>
          </m:sub>
        </m:sSub>
      </m:oMath>
      <w:r>
        <w:rPr>
          <w:rFonts w:eastAsiaTheme="minorEastAsia"/>
          <w:szCs w:val="22"/>
        </w:rPr>
        <w:t xml:space="preserve">. But to obtain an additional benefit of </w:t>
      </w:r>
      <m:oMath>
        <m:sSub>
          <m:sSubPr>
            <m:ctrlPr>
              <w:rPr>
                <w:rFonts w:ascii="Cambria Math" w:eastAsiaTheme="minorEastAsia" w:hAnsi="Cambria Math"/>
                <w:i/>
                <w:szCs w:val="22"/>
              </w:rPr>
            </m:ctrlPr>
          </m:sSubPr>
          <m:e>
            <m:r>
              <w:rPr>
                <w:rFonts w:ascii="Cambria Math" w:eastAsiaTheme="minorEastAsia" w:hAnsi="Cambria Math"/>
                <w:szCs w:val="22"/>
              </w:rPr>
              <m:t>W</m:t>
            </m:r>
          </m:e>
          <m:sub>
            <m:r>
              <w:rPr>
                <w:rFonts w:ascii="Cambria Math" w:eastAsiaTheme="minorEastAsia" w:hAnsi="Cambria Math"/>
                <w:szCs w:val="22"/>
              </w:rPr>
              <m:t>B</m:t>
            </m:r>
          </m:sub>
        </m:sSub>
        <m:r>
          <w:rPr>
            <w:rFonts w:ascii="Cambria Math" w:eastAsiaTheme="minorEastAsia" w:hAnsi="Cambria Math"/>
            <w:szCs w:val="22"/>
          </w:rPr>
          <m:t>-</m:t>
        </m:r>
        <m:sSub>
          <m:sSubPr>
            <m:ctrlPr>
              <w:rPr>
                <w:rFonts w:ascii="Cambria Math" w:eastAsiaTheme="minorEastAsia" w:hAnsi="Cambria Math"/>
                <w:i/>
                <w:szCs w:val="22"/>
              </w:rPr>
            </m:ctrlPr>
          </m:sSubPr>
          <m:e>
            <m:r>
              <w:rPr>
                <w:rFonts w:ascii="Cambria Math" w:eastAsiaTheme="minorEastAsia" w:hAnsi="Cambria Math"/>
                <w:szCs w:val="22"/>
              </w:rPr>
              <m:t>W</m:t>
            </m:r>
          </m:e>
          <m:sub>
            <m:r>
              <w:rPr>
                <w:rFonts w:ascii="Cambria Math" w:eastAsiaTheme="minorEastAsia" w:hAnsi="Cambria Math"/>
                <w:szCs w:val="22"/>
              </w:rPr>
              <m:t>A</m:t>
            </m:r>
          </m:sub>
        </m:sSub>
      </m:oMath>
      <w:r>
        <w:rPr>
          <w:rFonts w:eastAsiaTheme="minorEastAsia"/>
          <w:szCs w:val="22"/>
        </w:rPr>
        <w:t xml:space="preserve"> we must incur additional costs </w:t>
      </w:r>
      <m:oMath>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B</m:t>
            </m:r>
          </m:sub>
        </m:sSub>
        <m:r>
          <w:rPr>
            <w:rFonts w:ascii="Cambria Math" w:eastAsiaTheme="minorEastAsia" w:hAnsi="Cambria Math"/>
            <w:szCs w:val="22"/>
          </w:rPr>
          <m:t>-</m:t>
        </m:r>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A</m:t>
            </m:r>
          </m:sub>
        </m:sSub>
      </m:oMath>
      <w:r>
        <w:rPr>
          <w:rFonts w:eastAsiaTheme="minorEastAsia"/>
          <w:szCs w:val="22"/>
        </w:rPr>
        <w:t xml:space="preserve">. These costs may not be worth it for the welfare gain received. The ratio of these two incremental changes, i.e., the slope of the line connecting A and B, is well above </w:t>
      </w:r>
      <m:oMath>
        <m:r>
          <m:rPr>
            <m:sty m:val="p"/>
          </m:rPr>
          <w:rPr>
            <w:rFonts w:ascii="Cambria Math" w:eastAsiaTheme="minorEastAsia" w:hAnsi="Cambria Math"/>
            <w:szCs w:val="22"/>
          </w:rPr>
          <m:t>λ.</m:t>
        </m:r>
      </m:oMath>
      <w:r>
        <w:rPr>
          <w:rFonts w:eastAsiaTheme="minorEastAsia"/>
          <w:szCs w:val="22"/>
        </w:rPr>
        <w:t xml:space="preserve">  We can call this ratio the </w:t>
      </w:r>
      <w:r>
        <w:rPr>
          <w:rFonts w:eastAsiaTheme="minorEastAsia"/>
          <w:i/>
          <w:iCs/>
          <w:szCs w:val="22"/>
        </w:rPr>
        <w:t xml:space="preserve">incremental value of public funds (IVPF). </w:t>
      </w:r>
    </w:p>
    <w:p w14:paraId="53A570AF" w14:textId="77777777" w:rsidR="006D11DE" w:rsidRDefault="006D11DE" w:rsidP="006D11DE">
      <w:pPr>
        <w:spacing w:line="480" w:lineRule="auto"/>
        <w:rPr>
          <w:rFonts w:eastAsiaTheme="minorEastAsia"/>
          <w:i/>
          <w:iCs/>
          <w:szCs w:val="22"/>
        </w:rPr>
      </w:pPr>
    </w:p>
    <w:p w14:paraId="0CE0DCF8" w14:textId="77777777" w:rsidR="006D11DE" w:rsidRDefault="006D11DE" w:rsidP="006D11DE">
      <w:pPr>
        <w:spacing w:line="480" w:lineRule="auto"/>
        <w:rPr>
          <w:rFonts w:eastAsiaTheme="minorEastAsia"/>
          <w:szCs w:val="22"/>
        </w:rPr>
      </w:pPr>
      <w:r>
        <w:rPr>
          <w:rFonts w:eastAsiaTheme="minorEastAsia"/>
          <w:szCs w:val="22"/>
        </w:rPr>
        <w:t xml:space="preserve">It’s worth pausing for a minute to consider </w:t>
      </w:r>
      <w:r>
        <w:rPr>
          <w:rFonts w:eastAsiaTheme="minorEastAsia"/>
          <w:i/>
          <w:iCs/>
          <w:szCs w:val="22"/>
        </w:rPr>
        <w:t>why</w:t>
      </w:r>
      <w:r>
        <w:rPr>
          <w:rFonts w:eastAsiaTheme="minorEastAsia"/>
          <w:szCs w:val="22"/>
        </w:rPr>
        <w:t xml:space="preserve"> two policies might have different MVPF values. In the case of a cash transfer, two policies with the same fiscal externality (FE) would have the same MVPF value (i.e., their points would overlap on the plot). But if the FE differs (e.g., there are different ways finance the subsidy, each with its own externality cost) then we would just want to choose the policy with the lowest externality. But in cases where the same ends could be achieved through different means (e.g., cash subsidy vs. expansion of in-kind benefits), different MVPFs will result. This is because the “benefits” cannot be simplified (via the envelope theorem) to a value of 1 in the numerator of the MVPF; a different “benefit” (W) could be realized depending on the design and economic incentives created by the specific policy under consideration. Similarly, if the two policies target slightly different populations, the projection of estimates through the efficient welfare weight may result in different MVPF values [TK-check accuracy]. </w:t>
      </w:r>
    </w:p>
    <w:p w14:paraId="2989BF15" w14:textId="77777777" w:rsidR="006D11DE" w:rsidRPr="008421EE" w:rsidRDefault="006D11DE" w:rsidP="006D11DE">
      <w:pPr>
        <w:spacing w:line="480" w:lineRule="auto"/>
        <w:ind w:firstLine="720"/>
        <w:rPr>
          <w:rFonts w:eastAsiaTheme="minorEastAsia"/>
          <w:szCs w:val="22"/>
        </w:rPr>
      </w:pPr>
    </w:p>
    <w:p w14:paraId="247449D2" w14:textId="77777777" w:rsidR="006D11DE" w:rsidRPr="00D154FE" w:rsidRDefault="006D11DE" w:rsidP="006D11DE">
      <w:pPr>
        <w:spacing w:line="480" w:lineRule="auto"/>
        <w:rPr>
          <w:rFonts w:eastAsiaTheme="minorEastAsia"/>
          <w:szCs w:val="22"/>
        </w:rPr>
      </w:pPr>
      <w:r>
        <w:rPr>
          <w:rFonts w:eastAsiaTheme="minorEastAsia"/>
          <w:szCs w:val="22"/>
        </w:rPr>
        <w:t>In short, all that can be inferred from pairwise comparisons of MVPF values is that policy B does not dominate policy A (i.e., it does not achieve higher benefit at lower cost). This point is further illustrated in the figure below. Here, we consider three “versions” of policy B—each with the same MVPF (i.e., they all lie on the same line from the origin with slope (1/MVPF</w:t>
      </w:r>
      <w:r w:rsidRPr="00A10A37">
        <w:rPr>
          <w:rFonts w:eastAsiaTheme="minorEastAsia"/>
          <w:szCs w:val="22"/>
          <w:vertAlign w:val="subscript"/>
        </w:rPr>
        <w:t>B</w:t>
      </w:r>
      <w:r>
        <w:rPr>
          <w:rFonts w:eastAsiaTheme="minorEastAsia"/>
          <w:szCs w:val="22"/>
        </w:rPr>
        <w:t>). Here we see that only two (</w:t>
      </w:r>
      <w:proofErr w:type="spellStart"/>
      <w:r>
        <w:rPr>
          <w:rFonts w:eastAsiaTheme="minorEastAsia"/>
          <w:szCs w:val="22"/>
        </w:rPr>
        <w:t>B</w:t>
      </w:r>
      <w:r w:rsidRPr="00FB610E">
        <w:rPr>
          <w:rFonts w:eastAsiaTheme="minorEastAsia"/>
          <w:szCs w:val="22"/>
          <w:vertAlign w:val="subscript"/>
        </w:rPr>
        <w:t>ii</w:t>
      </w:r>
      <w:proofErr w:type="spellEnd"/>
      <w:r>
        <w:rPr>
          <w:rFonts w:eastAsiaTheme="minorEastAsia"/>
          <w:szCs w:val="22"/>
        </w:rPr>
        <w:t xml:space="preserve"> and </w:t>
      </w:r>
      <w:proofErr w:type="spellStart"/>
      <w:r>
        <w:rPr>
          <w:rFonts w:eastAsiaTheme="minorEastAsia"/>
          <w:szCs w:val="22"/>
        </w:rPr>
        <w:t>B</w:t>
      </w:r>
      <w:r w:rsidRPr="00FB610E">
        <w:rPr>
          <w:rFonts w:eastAsiaTheme="minorEastAsia"/>
          <w:szCs w:val="22"/>
          <w:vertAlign w:val="subscript"/>
        </w:rPr>
        <w:t>iii</w:t>
      </w:r>
      <w:proofErr w:type="spellEnd"/>
      <w:r>
        <w:rPr>
          <w:rFonts w:eastAsiaTheme="minorEastAsia"/>
          <w:szCs w:val="22"/>
        </w:rPr>
        <w:t xml:space="preserve">) would pass a traditional cost-benefit test with benchmark </w:t>
      </w:r>
      <m:oMath>
        <m:r>
          <m:rPr>
            <m:sty m:val="p"/>
          </m:rPr>
          <w:rPr>
            <w:rFonts w:ascii="Cambria Math" w:eastAsiaTheme="minorEastAsia" w:hAnsi="Cambria Math"/>
            <w:szCs w:val="22"/>
          </w:rPr>
          <m:t>λ</m:t>
        </m:r>
      </m:oMath>
      <w:r>
        <w:rPr>
          <w:rFonts w:eastAsiaTheme="minorEastAsia"/>
          <w:szCs w:val="22"/>
        </w:rPr>
        <w:t>. Indeed, we could even conceive of another policy (B</w:t>
      </w:r>
      <w:r w:rsidRPr="00F0305E">
        <w:rPr>
          <w:rFonts w:eastAsiaTheme="minorEastAsia"/>
          <w:szCs w:val="22"/>
          <w:vertAlign w:val="subscript"/>
        </w:rPr>
        <w:t>0</w:t>
      </w:r>
      <w:r>
        <w:rPr>
          <w:rFonts w:eastAsiaTheme="minorEastAsia"/>
          <w:szCs w:val="22"/>
        </w:rPr>
        <w:t xml:space="preserve">) that is above to the left of point A. This policy would “pass” a cost-benefit test relative to </w:t>
      </w:r>
      <m:oMath>
        <m:r>
          <m:rPr>
            <m:sty m:val="p"/>
          </m:rPr>
          <w:rPr>
            <w:rFonts w:ascii="Cambria Math" w:eastAsiaTheme="minorEastAsia" w:hAnsi="Cambria Math"/>
            <w:szCs w:val="22"/>
          </w:rPr>
          <m:t>λ</m:t>
        </m:r>
      </m:oMath>
      <w:r>
        <w:rPr>
          <w:rFonts w:eastAsiaTheme="minorEastAsia"/>
          <w:szCs w:val="22"/>
        </w:rPr>
        <w:t xml:space="preserve">, but would clearly be dominated by policy A (since A would achieve higher benefit at lower cost). </w:t>
      </w:r>
    </w:p>
    <w:p w14:paraId="1C40B1D1" w14:textId="18452B84" w:rsidR="006D11DE" w:rsidRDefault="006D11DE" w:rsidP="006D11DE">
      <w:pPr>
        <w:rPr>
          <w:rFonts w:eastAsiaTheme="minorEastAsia"/>
          <w:szCs w:val="22"/>
        </w:rPr>
      </w:pPr>
      <w:r w:rsidRPr="007B4F5D">
        <w:rPr>
          <w:rFonts w:eastAsiaTheme="minorEastAsia"/>
          <w:noProof/>
          <w:szCs w:val="22"/>
        </w:rPr>
        <w:drawing>
          <wp:anchor distT="0" distB="0" distL="114300" distR="114300" simplePos="0" relativeHeight="251659264" behindDoc="0" locked="0" layoutInCell="1" allowOverlap="1" wp14:anchorId="6F9221BF" wp14:editId="54259D30">
            <wp:simplePos x="0" y="0"/>
            <wp:positionH relativeFrom="margin">
              <wp:posOffset>723900</wp:posOffset>
            </wp:positionH>
            <wp:positionV relativeFrom="margin">
              <wp:posOffset>875538</wp:posOffset>
            </wp:positionV>
            <wp:extent cx="4155046" cy="274739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55046" cy="2747391"/>
                    </a:xfrm>
                    <a:prstGeom prst="rect">
                      <a:avLst/>
                    </a:prstGeom>
                  </pic:spPr>
                </pic:pic>
              </a:graphicData>
            </a:graphic>
          </wp:anchor>
        </w:drawing>
      </w:r>
    </w:p>
    <w:p w14:paraId="30A3152F" w14:textId="16425F7B" w:rsidR="006D11DE" w:rsidRDefault="006D11DE" w:rsidP="006D11DE">
      <w:pPr>
        <w:rPr>
          <w:rFonts w:eastAsiaTheme="minorEastAsia"/>
          <w:i/>
          <w:iCs/>
          <w:szCs w:val="22"/>
        </w:rPr>
      </w:pPr>
      <w:r>
        <w:rPr>
          <w:rFonts w:eastAsiaTheme="minorEastAsia"/>
          <w:i/>
          <w:iCs/>
          <w:szCs w:val="22"/>
        </w:rPr>
        <w:t>Value of Information</w:t>
      </w:r>
      <w:r w:rsidR="00BE06B1">
        <w:rPr>
          <w:rFonts w:eastAsiaTheme="minorEastAsia"/>
          <w:i/>
          <w:iCs/>
          <w:szCs w:val="22"/>
        </w:rPr>
        <w:t>: Intuition</w:t>
      </w:r>
    </w:p>
    <w:p w14:paraId="691F1EEE" w14:textId="0BFFA9EA" w:rsidR="00F349E9" w:rsidRDefault="00F349E9" w:rsidP="006D11DE">
      <w:pPr>
        <w:rPr>
          <w:rFonts w:eastAsiaTheme="minorEastAsia"/>
          <w:i/>
          <w:iCs/>
          <w:szCs w:val="22"/>
        </w:rPr>
      </w:pPr>
    </w:p>
    <w:p w14:paraId="62640EFA" w14:textId="77777777" w:rsidR="00F349E9" w:rsidRPr="00F349E9" w:rsidRDefault="00F349E9" w:rsidP="006D11DE">
      <w:pPr>
        <w:rPr>
          <w:rFonts w:eastAsiaTheme="minorEastAsia"/>
          <w:szCs w:val="22"/>
        </w:rPr>
      </w:pPr>
    </w:p>
    <w:p w14:paraId="2D409976" w14:textId="11B4C4AD" w:rsidR="009673BD" w:rsidRDefault="00F349E9" w:rsidP="007D1516">
      <w:pPr>
        <w:spacing w:line="480" w:lineRule="auto"/>
        <w:rPr>
          <w:rFonts w:eastAsiaTheme="minorEastAsia"/>
          <w:szCs w:val="22"/>
        </w:rPr>
      </w:pPr>
      <w:r>
        <w:rPr>
          <w:rFonts w:eastAsiaTheme="minorEastAsia"/>
          <w:szCs w:val="22"/>
        </w:rPr>
        <w:t xml:space="preserve">The intuition behind value-of-information </w:t>
      </w:r>
      <w:r w:rsidR="004E1D6E">
        <w:rPr>
          <w:rFonts w:eastAsiaTheme="minorEastAsia"/>
          <w:szCs w:val="22"/>
        </w:rPr>
        <w:t xml:space="preserve">methods </w:t>
      </w:r>
      <w:r>
        <w:rPr>
          <w:rFonts w:eastAsiaTheme="minorEastAsia"/>
          <w:szCs w:val="22"/>
        </w:rPr>
        <w:t>is illustrated in the figure below. Su</w:t>
      </w:r>
      <w:r w:rsidR="00AE39D8">
        <w:rPr>
          <w:rFonts w:eastAsiaTheme="minorEastAsia"/>
          <w:szCs w:val="22"/>
        </w:rPr>
        <w:t>ppose the</w:t>
      </w:r>
      <w:r w:rsidR="001B77DA">
        <w:rPr>
          <w:rFonts w:eastAsiaTheme="minorEastAsia"/>
          <w:szCs w:val="22"/>
        </w:rPr>
        <w:t xml:space="preserve"> MVPF is estimated using costs </w:t>
      </w:r>
      <m:oMath>
        <m:acc>
          <m:accPr>
            <m:ctrlPr>
              <w:rPr>
                <w:rFonts w:ascii="Cambria Math" w:eastAsiaTheme="minorEastAsia" w:hAnsi="Cambria Math"/>
                <w:szCs w:val="22"/>
              </w:rPr>
            </m:ctrlPr>
          </m:accPr>
          <m:e>
            <m:r>
              <w:rPr>
                <w:rFonts w:ascii="Cambria Math" w:eastAsiaTheme="minorEastAsia" w:hAnsi="Cambria Math"/>
                <w:szCs w:val="22"/>
              </w:rPr>
              <m:t>C</m:t>
            </m:r>
          </m:e>
        </m:acc>
      </m:oMath>
      <w:r w:rsidR="001B77DA">
        <w:rPr>
          <w:rFonts w:eastAsiaTheme="minorEastAsia"/>
          <w:szCs w:val="22"/>
        </w:rPr>
        <w:t xml:space="preserve"> and benefits </w:t>
      </w:r>
      <m:oMath>
        <m:acc>
          <m:accPr>
            <m:ctrlPr>
              <w:rPr>
                <w:rFonts w:ascii="Cambria Math" w:eastAsiaTheme="minorEastAsia" w:hAnsi="Cambria Math"/>
                <w:szCs w:val="22"/>
              </w:rPr>
            </m:ctrlPr>
          </m:accPr>
          <m:e>
            <m:r>
              <w:rPr>
                <w:rFonts w:ascii="Cambria Math" w:eastAsiaTheme="minorEastAsia" w:hAnsi="Cambria Math"/>
                <w:szCs w:val="22"/>
              </w:rPr>
              <m:t>W</m:t>
            </m:r>
          </m:e>
        </m:acc>
      </m:oMath>
      <w:r w:rsidR="007D1516">
        <w:rPr>
          <w:rFonts w:eastAsiaTheme="minorEastAsia"/>
          <w:szCs w:val="22"/>
        </w:rPr>
        <w:t xml:space="preserve">, but there is uncertainty around these estimates. </w:t>
      </w:r>
      <w:r w:rsidR="00130C92">
        <w:rPr>
          <w:rFonts w:eastAsiaTheme="minorEastAsia"/>
          <w:szCs w:val="22"/>
        </w:rPr>
        <w:t xml:space="preserve"> </w:t>
      </w:r>
      <w:r w:rsidR="007D1516">
        <w:rPr>
          <w:rFonts w:eastAsiaTheme="minorEastAsia"/>
          <w:szCs w:val="22"/>
        </w:rPr>
        <w:t>This uncertainty could derive from estimation</w:t>
      </w:r>
      <w:r w:rsidR="009D51FD">
        <w:rPr>
          <w:rFonts w:eastAsiaTheme="minorEastAsia"/>
          <w:szCs w:val="22"/>
        </w:rPr>
        <w:t xml:space="preserve">, </w:t>
      </w:r>
      <w:r w:rsidR="000D10B2">
        <w:rPr>
          <w:rFonts w:eastAsiaTheme="minorEastAsia"/>
          <w:szCs w:val="22"/>
        </w:rPr>
        <w:t>sampling</w:t>
      </w:r>
      <w:r w:rsidR="009D51FD">
        <w:rPr>
          <w:rFonts w:eastAsiaTheme="minorEastAsia"/>
          <w:szCs w:val="22"/>
        </w:rPr>
        <w:t>, and/or modeling</w:t>
      </w:r>
      <w:r w:rsidR="000D10B2">
        <w:rPr>
          <w:rFonts w:eastAsiaTheme="minorEastAsia"/>
          <w:szCs w:val="22"/>
        </w:rPr>
        <w:t xml:space="preserve"> </w:t>
      </w:r>
      <w:r w:rsidR="009D51FD">
        <w:rPr>
          <w:rFonts w:eastAsiaTheme="minorEastAsia"/>
          <w:szCs w:val="22"/>
        </w:rPr>
        <w:t xml:space="preserve">error </w:t>
      </w:r>
      <w:r w:rsidR="001B3BA2">
        <w:rPr>
          <w:rFonts w:eastAsiaTheme="minorEastAsia"/>
          <w:szCs w:val="22"/>
        </w:rPr>
        <w:t>in</w:t>
      </w:r>
      <w:r w:rsidR="009D51FD">
        <w:rPr>
          <w:rFonts w:eastAsiaTheme="minorEastAsia"/>
          <w:szCs w:val="22"/>
        </w:rPr>
        <w:t xml:space="preserve"> literature-based </w:t>
      </w:r>
      <w:r w:rsidR="001B3BA2">
        <w:rPr>
          <w:rFonts w:eastAsiaTheme="minorEastAsia"/>
          <w:szCs w:val="22"/>
        </w:rPr>
        <w:t>model parameter values</w:t>
      </w:r>
      <w:r w:rsidR="009D51FD">
        <w:rPr>
          <w:rFonts w:eastAsiaTheme="minorEastAsia"/>
          <w:szCs w:val="22"/>
        </w:rPr>
        <w:t>,</w:t>
      </w:r>
      <w:r w:rsidR="000D10B2">
        <w:rPr>
          <w:rFonts w:eastAsiaTheme="minorEastAsia"/>
          <w:szCs w:val="22"/>
        </w:rPr>
        <w:t xml:space="preserve"> or because some </w:t>
      </w:r>
      <w:r w:rsidR="002F6A88">
        <w:rPr>
          <w:rFonts w:eastAsiaTheme="minorEastAsia"/>
          <w:szCs w:val="22"/>
        </w:rPr>
        <w:t>model parameter</w:t>
      </w:r>
      <w:r w:rsidR="004B1820">
        <w:rPr>
          <w:rFonts w:eastAsiaTheme="minorEastAsia"/>
          <w:szCs w:val="22"/>
        </w:rPr>
        <w:t>s</w:t>
      </w:r>
      <w:r w:rsidR="002F6A88">
        <w:rPr>
          <w:rFonts w:eastAsiaTheme="minorEastAsia"/>
          <w:szCs w:val="22"/>
        </w:rPr>
        <w:t xml:space="preserve"> </w:t>
      </w:r>
      <w:r w:rsidR="004B1820">
        <w:rPr>
          <w:rFonts w:eastAsiaTheme="minorEastAsia"/>
          <w:szCs w:val="22"/>
        </w:rPr>
        <w:t>are</w:t>
      </w:r>
      <w:r w:rsidR="000D10B2">
        <w:rPr>
          <w:rFonts w:eastAsiaTheme="minorEastAsia"/>
          <w:szCs w:val="22"/>
        </w:rPr>
        <w:t xml:space="preserve"> based on judgment call</w:t>
      </w:r>
      <w:r w:rsidR="003F2DA4">
        <w:rPr>
          <w:rFonts w:eastAsiaTheme="minorEastAsia"/>
          <w:szCs w:val="22"/>
        </w:rPr>
        <w:t>s/</w:t>
      </w:r>
      <w:r w:rsidR="000D10B2">
        <w:rPr>
          <w:rFonts w:eastAsiaTheme="minorEastAsia"/>
          <w:szCs w:val="22"/>
        </w:rPr>
        <w:t>assumption</w:t>
      </w:r>
      <w:r w:rsidR="003F2DA4">
        <w:rPr>
          <w:rFonts w:eastAsiaTheme="minorEastAsia"/>
          <w:szCs w:val="22"/>
        </w:rPr>
        <w:t>s</w:t>
      </w:r>
      <w:r w:rsidR="009D51FD">
        <w:rPr>
          <w:rFonts w:eastAsiaTheme="minorEastAsia"/>
          <w:szCs w:val="22"/>
        </w:rPr>
        <w:t xml:space="preserve"> and </w:t>
      </w:r>
      <w:r w:rsidR="00FA5E28">
        <w:rPr>
          <w:rFonts w:eastAsiaTheme="minorEastAsia"/>
          <w:szCs w:val="22"/>
        </w:rPr>
        <w:t xml:space="preserve">there is a range </w:t>
      </w:r>
      <w:r w:rsidR="00D33C2B">
        <w:rPr>
          <w:rFonts w:eastAsiaTheme="minorEastAsia"/>
          <w:szCs w:val="22"/>
        </w:rPr>
        <w:t xml:space="preserve">of </w:t>
      </w:r>
      <w:r w:rsidR="009D51FD">
        <w:rPr>
          <w:rFonts w:eastAsiaTheme="minorEastAsia"/>
          <w:szCs w:val="22"/>
        </w:rPr>
        <w:t>plausible</w:t>
      </w:r>
      <w:r w:rsidR="00DA6F55">
        <w:rPr>
          <w:rFonts w:eastAsiaTheme="minorEastAsia"/>
          <w:szCs w:val="22"/>
        </w:rPr>
        <w:t xml:space="preserve"> </w:t>
      </w:r>
      <w:r w:rsidR="009D51FD">
        <w:rPr>
          <w:rFonts w:eastAsiaTheme="minorEastAsia"/>
          <w:szCs w:val="22"/>
        </w:rPr>
        <w:t>values</w:t>
      </w:r>
      <w:r w:rsidR="000D10B2">
        <w:rPr>
          <w:rFonts w:eastAsiaTheme="minorEastAsia"/>
          <w:szCs w:val="22"/>
        </w:rPr>
        <w:t xml:space="preserve">. </w:t>
      </w:r>
      <w:r w:rsidR="00130C92">
        <w:rPr>
          <w:rFonts w:eastAsiaTheme="minorEastAsia"/>
          <w:szCs w:val="22"/>
        </w:rPr>
        <w:t>In the figure</w:t>
      </w:r>
      <w:r w:rsidR="00FE7D26">
        <w:rPr>
          <w:rFonts w:eastAsiaTheme="minorEastAsia"/>
          <w:szCs w:val="22"/>
        </w:rPr>
        <w:t xml:space="preserve"> below</w:t>
      </w:r>
      <w:r w:rsidR="00130C92">
        <w:rPr>
          <w:rFonts w:eastAsiaTheme="minorEastAsia"/>
          <w:szCs w:val="22"/>
        </w:rPr>
        <w:t xml:space="preserve">, the </w:t>
      </w:r>
      <w:r w:rsidR="00170861">
        <w:rPr>
          <w:rFonts w:eastAsiaTheme="minorEastAsia"/>
          <w:szCs w:val="22"/>
        </w:rPr>
        <w:t xml:space="preserve">“base case” values of </w:t>
      </w:r>
      <m:oMath>
        <m:acc>
          <m:accPr>
            <m:ctrlPr>
              <w:rPr>
                <w:rFonts w:ascii="Cambria Math" w:eastAsiaTheme="minorEastAsia" w:hAnsi="Cambria Math"/>
                <w:szCs w:val="22"/>
              </w:rPr>
            </m:ctrlPr>
          </m:accPr>
          <m:e>
            <m:r>
              <w:rPr>
                <w:rFonts w:ascii="Cambria Math" w:eastAsiaTheme="minorEastAsia" w:hAnsi="Cambria Math"/>
                <w:szCs w:val="22"/>
              </w:rPr>
              <m:t>C</m:t>
            </m:r>
          </m:e>
        </m:acc>
      </m:oMath>
      <w:r w:rsidR="00170861">
        <w:rPr>
          <w:rFonts w:eastAsiaTheme="minorEastAsia"/>
          <w:szCs w:val="22"/>
        </w:rPr>
        <w:t xml:space="preserve"> and </w:t>
      </w:r>
      <m:oMath>
        <m:acc>
          <m:accPr>
            <m:ctrlPr>
              <w:rPr>
                <w:rFonts w:ascii="Cambria Math" w:eastAsiaTheme="minorEastAsia" w:hAnsi="Cambria Math"/>
                <w:szCs w:val="22"/>
              </w:rPr>
            </m:ctrlPr>
          </m:accPr>
          <m:e>
            <m:r>
              <w:rPr>
                <w:rFonts w:ascii="Cambria Math" w:eastAsiaTheme="minorEastAsia" w:hAnsi="Cambria Math"/>
                <w:szCs w:val="22"/>
              </w:rPr>
              <m:t>W</m:t>
            </m:r>
          </m:e>
        </m:acc>
      </m:oMath>
      <w:r w:rsidR="00170861">
        <w:rPr>
          <w:rFonts w:eastAsiaTheme="minorEastAsia"/>
          <w:szCs w:val="22"/>
        </w:rPr>
        <w:t xml:space="preserve"> contribute to the primary estimate of the MVPF, which is denoted by a black point. </w:t>
      </w:r>
    </w:p>
    <w:p w14:paraId="52E45183" w14:textId="77777777" w:rsidR="00DA48BA" w:rsidRDefault="00DA48BA" w:rsidP="00DA48BA">
      <w:pPr>
        <w:spacing w:line="480" w:lineRule="auto"/>
        <w:rPr>
          <w:rFonts w:eastAsiaTheme="minorEastAsia"/>
          <w:szCs w:val="22"/>
        </w:rPr>
      </w:pPr>
    </w:p>
    <w:p w14:paraId="765508CE" w14:textId="77777777" w:rsidR="00DA406B" w:rsidRDefault="00DA406B" w:rsidP="00DA48BA">
      <w:pPr>
        <w:spacing w:line="480" w:lineRule="auto"/>
        <w:rPr>
          <w:rFonts w:eastAsiaTheme="minorEastAsia"/>
          <w:szCs w:val="22"/>
        </w:rPr>
      </w:pPr>
    </w:p>
    <w:p w14:paraId="70231FC4" w14:textId="015FACC2" w:rsidR="00951968" w:rsidRPr="001B77DA" w:rsidRDefault="00F853EB" w:rsidP="00DA48BA">
      <w:pPr>
        <w:spacing w:line="480" w:lineRule="auto"/>
        <w:rPr>
          <w:rFonts w:eastAsiaTheme="minorEastAsia"/>
          <w:szCs w:val="22"/>
        </w:rPr>
      </w:pPr>
      <w:r>
        <w:rPr>
          <w:rFonts w:eastAsiaTheme="minorEastAsia"/>
          <w:szCs w:val="22"/>
        </w:rPr>
        <w:t xml:space="preserve">Given that estimates of the MVPF will vary based on the specific input values for </w:t>
      </w:r>
      <m:oMath>
        <m:acc>
          <m:accPr>
            <m:ctrlPr>
              <w:rPr>
                <w:rFonts w:ascii="Cambria Math" w:eastAsiaTheme="minorEastAsia" w:hAnsi="Cambria Math"/>
                <w:szCs w:val="22"/>
              </w:rPr>
            </m:ctrlPr>
          </m:accPr>
          <m:e>
            <m:r>
              <w:rPr>
                <w:rFonts w:ascii="Cambria Math" w:eastAsiaTheme="minorEastAsia" w:hAnsi="Cambria Math"/>
                <w:szCs w:val="22"/>
              </w:rPr>
              <m:t>C</m:t>
            </m:r>
          </m:e>
        </m:acc>
      </m:oMath>
      <w:r>
        <w:rPr>
          <w:rFonts w:eastAsiaTheme="minorEastAsia"/>
          <w:szCs w:val="22"/>
        </w:rPr>
        <w:t xml:space="preserve"> or </w:t>
      </w:r>
      <m:oMath>
        <m:acc>
          <m:accPr>
            <m:ctrlPr>
              <w:rPr>
                <w:rFonts w:ascii="Cambria Math" w:eastAsiaTheme="minorEastAsia" w:hAnsi="Cambria Math"/>
                <w:szCs w:val="22"/>
              </w:rPr>
            </m:ctrlPr>
          </m:accPr>
          <m:e>
            <m:r>
              <w:rPr>
                <w:rFonts w:ascii="Cambria Math" w:eastAsiaTheme="minorEastAsia" w:hAnsi="Cambria Math"/>
                <w:szCs w:val="22"/>
              </w:rPr>
              <m:t>W</m:t>
            </m:r>
          </m:e>
        </m:acc>
      </m:oMath>
      <w:r>
        <w:rPr>
          <w:rFonts w:eastAsiaTheme="minorEastAsia"/>
          <w:szCs w:val="22"/>
        </w:rPr>
        <w:t xml:space="preserve">, it is natural to ask how sensitive modeling output is to this uncertainty. </w:t>
      </w:r>
      <w:r w:rsidR="008F7AC9">
        <w:rPr>
          <w:rFonts w:eastAsiaTheme="minorEastAsia"/>
          <w:szCs w:val="22"/>
        </w:rPr>
        <w:t>Moreover</w:t>
      </w:r>
      <w:r w:rsidR="00F262B8" w:rsidRPr="00AE39D8">
        <w:rPr>
          <w:rFonts w:eastAsiaTheme="minorEastAsia"/>
          <w:noProof/>
          <w:szCs w:val="22"/>
        </w:rPr>
        <w:drawing>
          <wp:anchor distT="0" distB="0" distL="114300" distR="114300" simplePos="0" relativeHeight="251660288" behindDoc="0" locked="0" layoutInCell="1" allowOverlap="1" wp14:anchorId="495AB25C" wp14:editId="534C0452">
            <wp:simplePos x="0" y="0"/>
            <wp:positionH relativeFrom="margin">
              <wp:align>center</wp:align>
            </wp:positionH>
            <wp:positionV relativeFrom="margin">
              <wp:align>top</wp:align>
            </wp:positionV>
            <wp:extent cx="5943600" cy="22974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97430"/>
                    </a:xfrm>
                    <a:prstGeom prst="rect">
                      <a:avLst/>
                    </a:prstGeom>
                  </pic:spPr>
                </pic:pic>
              </a:graphicData>
            </a:graphic>
          </wp:anchor>
        </w:drawing>
      </w:r>
      <w:r w:rsidR="008F7AC9">
        <w:rPr>
          <w:rFonts w:eastAsiaTheme="minorEastAsia"/>
          <w:szCs w:val="22"/>
        </w:rPr>
        <w:t xml:space="preserve">, we might also be interested in identifying the relative degree to which specific parameters contribute to model sensitivity, with the hope that future research efforts could be directed at reducing </w:t>
      </w:r>
      <w:r w:rsidR="009D3C12">
        <w:rPr>
          <w:rFonts w:eastAsiaTheme="minorEastAsia"/>
          <w:szCs w:val="22"/>
        </w:rPr>
        <w:t xml:space="preserve">parameter </w:t>
      </w:r>
      <w:r w:rsidR="008F7AC9">
        <w:rPr>
          <w:rFonts w:eastAsiaTheme="minorEastAsia"/>
          <w:szCs w:val="22"/>
        </w:rPr>
        <w:t xml:space="preserve">uncertainty.  </w:t>
      </w:r>
      <w:r w:rsidR="00951968">
        <w:rPr>
          <w:rFonts w:eastAsiaTheme="minorEastAsia"/>
          <w:szCs w:val="22"/>
        </w:rPr>
        <w:t xml:space="preserve">To do so, we </w:t>
      </w:r>
      <w:r w:rsidR="00BD3477">
        <w:rPr>
          <w:rFonts w:eastAsiaTheme="minorEastAsia"/>
          <w:szCs w:val="22"/>
        </w:rPr>
        <w:t>can</w:t>
      </w:r>
      <w:r w:rsidR="00951968">
        <w:rPr>
          <w:rFonts w:eastAsiaTheme="minorEastAsia"/>
          <w:szCs w:val="22"/>
        </w:rPr>
        <w:t xml:space="preserve"> conduct a </w:t>
      </w:r>
      <w:r w:rsidR="00951968">
        <w:rPr>
          <w:rFonts w:eastAsiaTheme="minorEastAsia"/>
          <w:i/>
          <w:iCs/>
          <w:szCs w:val="22"/>
        </w:rPr>
        <w:t>probabilistic sensitivity analysis</w:t>
      </w:r>
      <w:r w:rsidR="00951968">
        <w:rPr>
          <w:rFonts w:eastAsiaTheme="minorEastAsia"/>
          <w:szCs w:val="22"/>
        </w:rPr>
        <w:t xml:space="preserve"> (PSA) whereby we construct a series MVPF estimates by re-estimating the microsimulation model after sampling values of </w:t>
      </w:r>
      <m:oMath>
        <m:acc>
          <m:accPr>
            <m:ctrlPr>
              <w:rPr>
                <w:rFonts w:ascii="Cambria Math" w:eastAsiaTheme="minorEastAsia" w:hAnsi="Cambria Math"/>
                <w:szCs w:val="22"/>
              </w:rPr>
            </m:ctrlPr>
          </m:accPr>
          <m:e>
            <m:r>
              <w:rPr>
                <w:rFonts w:ascii="Cambria Math" w:eastAsiaTheme="minorEastAsia" w:hAnsi="Cambria Math"/>
                <w:szCs w:val="22"/>
              </w:rPr>
              <m:t>C</m:t>
            </m:r>
          </m:e>
        </m:acc>
      </m:oMath>
      <w:r w:rsidR="00951968">
        <w:rPr>
          <w:rFonts w:eastAsiaTheme="minorEastAsia"/>
          <w:szCs w:val="22"/>
        </w:rPr>
        <w:t xml:space="preserve"> or </w:t>
      </w:r>
      <m:oMath>
        <m:acc>
          <m:accPr>
            <m:ctrlPr>
              <w:rPr>
                <w:rFonts w:ascii="Cambria Math" w:eastAsiaTheme="minorEastAsia" w:hAnsi="Cambria Math"/>
                <w:szCs w:val="22"/>
              </w:rPr>
            </m:ctrlPr>
          </m:accPr>
          <m:e>
            <m:r>
              <w:rPr>
                <w:rFonts w:ascii="Cambria Math" w:eastAsiaTheme="minorEastAsia" w:hAnsi="Cambria Math"/>
                <w:szCs w:val="22"/>
              </w:rPr>
              <m:t>W</m:t>
            </m:r>
          </m:e>
        </m:acc>
      </m:oMath>
      <w:r w:rsidR="00951968">
        <w:rPr>
          <w:rFonts w:eastAsiaTheme="minorEastAsia"/>
          <w:szCs w:val="22"/>
        </w:rPr>
        <w:t xml:space="preserve">from a range of plausible values, </w:t>
      </w:r>
      <w:r w:rsidR="00A6144D">
        <w:rPr>
          <w:rFonts w:eastAsiaTheme="minorEastAsia"/>
          <w:szCs w:val="22"/>
        </w:rPr>
        <w:t>and/</w:t>
      </w:r>
      <w:r w:rsidR="00951968">
        <w:rPr>
          <w:rFonts w:eastAsiaTheme="minorEastAsia"/>
          <w:szCs w:val="22"/>
        </w:rPr>
        <w:t xml:space="preserve">or from a distribution of values that are (statistically) consistent with the available evidence. </w:t>
      </w:r>
      <w:r w:rsidR="00246B37">
        <w:rPr>
          <w:rFonts w:eastAsiaTheme="minorEastAsia"/>
          <w:szCs w:val="22"/>
        </w:rPr>
        <w:t>Each</w:t>
      </w:r>
      <w:r w:rsidR="00951968">
        <w:rPr>
          <w:rFonts w:eastAsiaTheme="minorEastAsia"/>
          <w:szCs w:val="22"/>
        </w:rPr>
        <w:t xml:space="preserve"> </w:t>
      </w:r>
      <w:r w:rsidR="00246B37">
        <w:rPr>
          <w:rFonts w:eastAsiaTheme="minorEastAsia"/>
          <w:szCs w:val="22"/>
        </w:rPr>
        <w:t xml:space="preserve">(hypothetical) </w:t>
      </w:r>
      <w:r w:rsidR="00425E43">
        <w:rPr>
          <w:rFonts w:eastAsiaTheme="minorEastAsia"/>
          <w:szCs w:val="22"/>
        </w:rPr>
        <w:t xml:space="preserve">PSA-based </w:t>
      </w:r>
      <w:r w:rsidR="00951968">
        <w:rPr>
          <w:rFonts w:eastAsiaTheme="minorEastAsia"/>
          <w:szCs w:val="22"/>
        </w:rPr>
        <w:t>MVPF</w:t>
      </w:r>
      <w:r w:rsidR="00246B37">
        <w:rPr>
          <w:rFonts w:eastAsiaTheme="minorEastAsia"/>
          <w:szCs w:val="22"/>
        </w:rPr>
        <w:t xml:space="preserve"> value is plotted as a</w:t>
      </w:r>
      <w:r w:rsidR="00951968">
        <w:rPr>
          <w:rFonts w:eastAsiaTheme="minorEastAsia"/>
          <w:szCs w:val="22"/>
        </w:rPr>
        <w:t xml:space="preserve"> grey point</w:t>
      </w:r>
      <w:r w:rsidR="00404542">
        <w:rPr>
          <w:rFonts w:eastAsiaTheme="minorEastAsia"/>
          <w:szCs w:val="22"/>
        </w:rPr>
        <w:t xml:space="preserve"> in the figure</w:t>
      </w:r>
      <w:r w:rsidR="00951968">
        <w:rPr>
          <w:rFonts w:eastAsiaTheme="minorEastAsia"/>
          <w:szCs w:val="22"/>
        </w:rPr>
        <w:t xml:space="preserve">. </w:t>
      </w:r>
    </w:p>
    <w:p w14:paraId="63B84E44" w14:textId="529A784C" w:rsidR="00855353" w:rsidRDefault="004319E9" w:rsidP="004319E9">
      <w:pPr>
        <w:spacing w:line="480" w:lineRule="auto"/>
        <w:rPr>
          <w:rFonts w:eastAsiaTheme="minorEastAsia"/>
          <w:szCs w:val="22"/>
        </w:rPr>
      </w:pPr>
      <w:r>
        <w:rPr>
          <w:rFonts w:eastAsiaTheme="minorEastAsia"/>
          <w:szCs w:val="22"/>
        </w:rPr>
        <w:tab/>
        <w:t xml:space="preserve">The key intuition underlying VOI is that these questions </w:t>
      </w:r>
      <w:r w:rsidR="008F7AC9">
        <w:rPr>
          <w:rFonts w:eastAsiaTheme="minorEastAsia"/>
          <w:szCs w:val="22"/>
        </w:rPr>
        <w:t>are</w:t>
      </w:r>
      <w:r w:rsidR="00F853EB">
        <w:rPr>
          <w:rFonts w:eastAsiaTheme="minorEastAsia"/>
          <w:szCs w:val="22"/>
        </w:rPr>
        <w:t xml:space="preserve"> really </w:t>
      </w:r>
      <w:r w:rsidR="008F7AC9">
        <w:rPr>
          <w:rFonts w:eastAsiaTheme="minorEastAsia"/>
          <w:szCs w:val="22"/>
        </w:rPr>
        <w:t>only</w:t>
      </w:r>
      <w:r w:rsidR="00F853EB">
        <w:rPr>
          <w:rFonts w:eastAsiaTheme="minorEastAsia"/>
          <w:szCs w:val="22"/>
        </w:rPr>
        <w:t xml:space="preserve"> relevant </w:t>
      </w:r>
      <w:r w:rsidR="008F7AC9">
        <w:rPr>
          <w:rFonts w:eastAsiaTheme="minorEastAsia"/>
          <w:szCs w:val="22"/>
        </w:rPr>
        <w:t xml:space="preserve">if </w:t>
      </w:r>
      <w:r>
        <w:rPr>
          <w:rFonts w:eastAsiaTheme="minorEastAsia"/>
          <w:szCs w:val="22"/>
        </w:rPr>
        <w:t xml:space="preserve">modeling </w:t>
      </w:r>
      <w:r w:rsidR="008F7AC9">
        <w:rPr>
          <w:rFonts w:eastAsiaTheme="minorEastAsia"/>
          <w:szCs w:val="22"/>
        </w:rPr>
        <w:t>uncertainty</w:t>
      </w:r>
      <w:r w:rsidR="00F853EB">
        <w:rPr>
          <w:rFonts w:eastAsiaTheme="minorEastAsia"/>
          <w:szCs w:val="22"/>
        </w:rPr>
        <w:t xml:space="preserve"> affects decision-making. </w:t>
      </w:r>
      <w:r w:rsidR="00855353">
        <w:rPr>
          <w:rFonts w:eastAsiaTheme="minorEastAsia"/>
          <w:szCs w:val="22"/>
        </w:rPr>
        <w:t>If we would make the same decision today as we would if we had better information on parameter values,</w:t>
      </w:r>
      <w:r w:rsidR="00694D2E">
        <w:rPr>
          <w:rFonts w:eastAsiaTheme="minorEastAsia"/>
          <w:szCs w:val="22"/>
        </w:rPr>
        <w:t xml:space="preserve"> then </w:t>
      </w:r>
      <w:r w:rsidR="00453A50">
        <w:rPr>
          <w:rFonts w:eastAsiaTheme="minorEastAsia"/>
          <w:szCs w:val="22"/>
        </w:rPr>
        <w:t xml:space="preserve">any </w:t>
      </w:r>
      <w:r w:rsidR="00694D2E">
        <w:rPr>
          <w:rFonts w:eastAsiaTheme="minorEastAsia"/>
          <w:szCs w:val="22"/>
        </w:rPr>
        <w:t xml:space="preserve">extra effort to reduce uncertainty is unnecessary; the value of new information is low. </w:t>
      </w:r>
      <w:r w:rsidR="00855353">
        <w:rPr>
          <w:rFonts w:eastAsiaTheme="minorEastAsia"/>
          <w:szCs w:val="22"/>
        </w:rPr>
        <w:t xml:space="preserve">By </w:t>
      </w:r>
      <w:r w:rsidR="00694D2E">
        <w:rPr>
          <w:rFonts w:eastAsiaTheme="minorEastAsia"/>
          <w:szCs w:val="22"/>
        </w:rPr>
        <w:t>contrast</w:t>
      </w:r>
      <w:r w:rsidR="00855353">
        <w:rPr>
          <w:rFonts w:eastAsiaTheme="minorEastAsia"/>
          <w:szCs w:val="22"/>
        </w:rPr>
        <w:t xml:space="preserve">, if model sensitivity based on current information results in </w:t>
      </w:r>
      <w:r w:rsidR="00855353">
        <w:rPr>
          <w:rFonts w:eastAsiaTheme="minorEastAsia"/>
          <w:i/>
          <w:iCs/>
          <w:szCs w:val="22"/>
        </w:rPr>
        <w:t>different</w:t>
      </w:r>
      <w:r w:rsidR="00855353">
        <w:rPr>
          <w:rFonts w:eastAsiaTheme="minorEastAsia"/>
          <w:szCs w:val="22"/>
        </w:rPr>
        <w:t xml:space="preserve"> decisions</w:t>
      </w:r>
      <w:r w:rsidR="00AE62AF">
        <w:rPr>
          <w:rFonts w:eastAsiaTheme="minorEastAsia"/>
          <w:szCs w:val="22"/>
        </w:rPr>
        <w:t xml:space="preserve"> depending on the values used</w:t>
      </w:r>
      <w:r w:rsidR="00855353">
        <w:rPr>
          <w:rFonts w:eastAsiaTheme="minorEastAsia"/>
          <w:szCs w:val="22"/>
        </w:rPr>
        <w:t xml:space="preserve">, then the value of information is high. </w:t>
      </w:r>
    </w:p>
    <w:p w14:paraId="5CCDD30C" w14:textId="77777777" w:rsidR="00A471CE" w:rsidRDefault="00855353" w:rsidP="008F7AC9">
      <w:pPr>
        <w:spacing w:line="480" w:lineRule="auto"/>
        <w:ind w:firstLine="720"/>
        <w:rPr>
          <w:rFonts w:eastAsiaTheme="minorEastAsia"/>
          <w:szCs w:val="22"/>
        </w:rPr>
      </w:pPr>
      <w:r>
        <w:rPr>
          <w:rFonts w:eastAsiaTheme="minorEastAsia"/>
          <w:szCs w:val="22"/>
        </w:rPr>
        <w:t xml:space="preserve">This </w:t>
      </w:r>
      <w:r w:rsidR="009E4CBE">
        <w:rPr>
          <w:rFonts w:eastAsiaTheme="minorEastAsia"/>
          <w:szCs w:val="22"/>
        </w:rPr>
        <w:t>intuition is</w:t>
      </w:r>
      <w:r>
        <w:rPr>
          <w:rFonts w:eastAsiaTheme="minorEastAsia"/>
          <w:szCs w:val="22"/>
        </w:rPr>
        <w:t xml:space="preserve"> depicted visually by comparing </w:t>
      </w:r>
      <w:r w:rsidR="00AE62AF">
        <w:rPr>
          <w:rFonts w:eastAsiaTheme="minorEastAsia"/>
          <w:szCs w:val="22"/>
        </w:rPr>
        <w:t>scenarios A and B.</w:t>
      </w:r>
      <w:r w:rsidR="009E4CBE">
        <w:rPr>
          <w:rFonts w:eastAsiaTheme="minorEastAsia"/>
          <w:szCs w:val="22"/>
        </w:rPr>
        <w:t xml:space="preserve"> We consider two decision-making thresholds (</w:t>
      </w:r>
      <m:oMath>
        <m:sSub>
          <m:sSubPr>
            <m:ctrlPr>
              <w:rPr>
                <w:rFonts w:ascii="Cambria Math" w:eastAsiaTheme="minorEastAsia" w:hAnsi="Cambria Math"/>
                <w:i/>
                <w:szCs w:val="22"/>
              </w:rPr>
            </m:ctrlPr>
          </m:sSubPr>
          <m:e>
            <m:r>
              <m:rPr>
                <m:sty m:val="p"/>
              </m:rPr>
              <w:rPr>
                <w:rFonts w:ascii="Cambria Math" w:eastAsiaTheme="minorEastAsia" w:hAnsi="Cambria Math"/>
                <w:szCs w:val="22"/>
              </w:rPr>
              <m:t>λ</m:t>
            </m:r>
            <m:ctrlPr>
              <w:rPr>
                <w:rFonts w:ascii="Cambria Math" w:eastAsiaTheme="minorEastAsia" w:hAnsi="Cambria Math"/>
                <w:szCs w:val="22"/>
              </w:rPr>
            </m:ctrlPr>
          </m:e>
          <m:sub>
            <m:r>
              <w:rPr>
                <w:rFonts w:ascii="Cambria Math" w:eastAsiaTheme="minorEastAsia" w:hAnsi="Cambria Math"/>
                <w:szCs w:val="22"/>
              </w:rPr>
              <m:t>1</m:t>
            </m:r>
          </m:sub>
        </m:sSub>
      </m:oMath>
      <w:r w:rsidR="009E4CBE">
        <w:rPr>
          <w:rFonts w:eastAsiaTheme="minorEastAsia"/>
          <w:szCs w:val="22"/>
        </w:rPr>
        <w:t xml:space="preserve"> and </w:t>
      </w:r>
      <m:oMath>
        <m:sSub>
          <m:sSubPr>
            <m:ctrlPr>
              <w:rPr>
                <w:rFonts w:ascii="Cambria Math" w:eastAsiaTheme="minorEastAsia" w:hAnsi="Cambria Math"/>
                <w:i/>
                <w:szCs w:val="22"/>
              </w:rPr>
            </m:ctrlPr>
          </m:sSubPr>
          <m:e>
            <m:r>
              <m:rPr>
                <m:sty m:val="p"/>
              </m:rPr>
              <w:rPr>
                <w:rFonts w:ascii="Cambria Math" w:eastAsiaTheme="minorEastAsia" w:hAnsi="Cambria Math"/>
                <w:szCs w:val="22"/>
              </w:rPr>
              <m:t>λ</m:t>
            </m:r>
            <m:ctrlPr>
              <w:rPr>
                <w:rFonts w:ascii="Cambria Math" w:eastAsiaTheme="minorEastAsia" w:hAnsi="Cambria Math"/>
                <w:szCs w:val="22"/>
              </w:rPr>
            </m:ctrlPr>
          </m:e>
          <m:sub>
            <m:r>
              <w:rPr>
                <w:rFonts w:ascii="Cambria Math" w:eastAsiaTheme="minorEastAsia" w:hAnsi="Cambria Math"/>
                <w:szCs w:val="22"/>
              </w:rPr>
              <m:t>2</m:t>
            </m:r>
          </m:sub>
        </m:sSub>
      </m:oMath>
      <w:r w:rsidR="009E4CBE">
        <w:rPr>
          <w:rFonts w:eastAsiaTheme="minorEastAsia"/>
          <w:szCs w:val="22"/>
        </w:rPr>
        <w:t xml:space="preserve">) and a scenario with a high degree of sensitivity in MVPF values given the underlying uncertainty (Scenario A), and a scenario with a low degree of sensitivity (Scenario B). </w:t>
      </w:r>
    </w:p>
    <w:p w14:paraId="2BFC0DF9" w14:textId="7D4C195E" w:rsidR="003C491B" w:rsidRDefault="004C256C" w:rsidP="003C491B">
      <w:pPr>
        <w:spacing w:line="480" w:lineRule="auto"/>
        <w:ind w:firstLine="720"/>
        <w:rPr>
          <w:rFonts w:eastAsiaTheme="minorEastAsia"/>
          <w:szCs w:val="22"/>
        </w:rPr>
      </w:pPr>
      <w:r>
        <w:rPr>
          <w:rFonts w:eastAsiaTheme="minorEastAsia"/>
          <w:szCs w:val="22"/>
        </w:rPr>
        <w:t xml:space="preserve">The figure makes clear that the VOI depends as much on our selection of </w:t>
      </w:r>
      <m:oMath>
        <m:r>
          <m:rPr>
            <m:sty m:val="p"/>
          </m:rPr>
          <w:rPr>
            <w:rFonts w:ascii="Cambria Math" w:eastAsiaTheme="minorEastAsia" w:hAnsi="Cambria Math"/>
            <w:szCs w:val="22"/>
          </w:rPr>
          <m:t>λ</m:t>
        </m:r>
      </m:oMath>
      <w:r>
        <w:rPr>
          <w:rFonts w:eastAsiaTheme="minorEastAsia"/>
          <w:szCs w:val="22"/>
        </w:rPr>
        <w:t xml:space="preserve"> as on the underlying uncertainty. Under Scenario A, </w:t>
      </w:r>
      <w:r w:rsidR="00A471CE">
        <w:rPr>
          <w:rFonts w:eastAsiaTheme="minorEastAsia"/>
          <w:szCs w:val="22"/>
        </w:rPr>
        <w:t>when decisions are benchmarked against</w:t>
      </w:r>
      <w:r>
        <w:rPr>
          <w:rFonts w:eastAsiaTheme="minorEastAsia"/>
          <w:szCs w:val="22"/>
        </w:rPr>
        <w:t xml:space="preserve"> </w:t>
      </w:r>
      <m:oMath>
        <m:sSub>
          <m:sSubPr>
            <m:ctrlPr>
              <w:rPr>
                <w:rFonts w:ascii="Cambria Math" w:eastAsiaTheme="minorEastAsia" w:hAnsi="Cambria Math"/>
                <w:i/>
                <w:szCs w:val="22"/>
              </w:rPr>
            </m:ctrlPr>
          </m:sSubPr>
          <m:e>
            <m:r>
              <m:rPr>
                <m:sty m:val="p"/>
              </m:rPr>
              <w:rPr>
                <w:rFonts w:ascii="Cambria Math" w:eastAsiaTheme="minorEastAsia" w:hAnsi="Cambria Math"/>
                <w:szCs w:val="22"/>
              </w:rPr>
              <m:t>λ</m:t>
            </m:r>
            <m:ctrlPr>
              <w:rPr>
                <w:rFonts w:ascii="Cambria Math" w:eastAsiaTheme="minorEastAsia" w:hAnsi="Cambria Math"/>
                <w:szCs w:val="22"/>
              </w:rPr>
            </m:ctrlPr>
          </m:e>
          <m:sub>
            <m:r>
              <w:rPr>
                <w:rFonts w:ascii="Cambria Math" w:eastAsiaTheme="minorEastAsia" w:hAnsi="Cambria Math"/>
                <w:szCs w:val="22"/>
              </w:rPr>
              <m:t>1</m:t>
            </m:r>
          </m:sub>
        </m:sSub>
      </m:oMath>
      <w:r>
        <w:rPr>
          <w:rFonts w:eastAsiaTheme="minorEastAsia"/>
          <w:szCs w:val="22"/>
        </w:rPr>
        <w:t xml:space="preserve"> the value of information is low: </w:t>
      </w:r>
      <w:r>
        <w:rPr>
          <w:rFonts w:eastAsiaTheme="minorEastAsia"/>
          <w:szCs w:val="22"/>
        </w:rPr>
        <w:lastRenderedPageBreak/>
        <w:t xml:space="preserve">despite the fact that there is a large degree of modeling sensitivity to specific parameter values, we would </w:t>
      </w:r>
      <w:r w:rsidR="009D50FF">
        <w:rPr>
          <w:rFonts w:eastAsiaTheme="minorEastAsia"/>
          <w:i/>
          <w:iCs/>
          <w:szCs w:val="22"/>
        </w:rPr>
        <w:t xml:space="preserve">always </w:t>
      </w:r>
      <w:r>
        <w:rPr>
          <w:rFonts w:eastAsiaTheme="minorEastAsia"/>
          <w:szCs w:val="22"/>
        </w:rPr>
        <w:t>conclude that the policy has a favorable MVPF</w:t>
      </w:r>
      <w:r w:rsidR="00A471CE">
        <w:rPr>
          <w:rFonts w:eastAsiaTheme="minorEastAsia"/>
          <w:szCs w:val="22"/>
        </w:rPr>
        <w:t xml:space="preserve"> (i.e., it lies below the threshold line connecting the origin to </w:t>
      </w:r>
      <m:oMath>
        <m:sSub>
          <m:sSubPr>
            <m:ctrlPr>
              <w:rPr>
                <w:rFonts w:ascii="Cambria Math" w:eastAsiaTheme="minorEastAsia" w:hAnsi="Cambria Math"/>
                <w:i/>
                <w:szCs w:val="22"/>
              </w:rPr>
            </m:ctrlPr>
          </m:sSubPr>
          <m:e>
            <m:r>
              <m:rPr>
                <m:sty m:val="p"/>
              </m:rPr>
              <w:rPr>
                <w:rFonts w:ascii="Cambria Math" w:eastAsiaTheme="minorEastAsia" w:hAnsi="Cambria Math"/>
                <w:szCs w:val="22"/>
              </w:rPr>
              <m:t>λ</m:t>
            </m:r>
            <m:ctrlPr>
              <w:rPr>
                <w:rFonts w:ascii="Cambria Math" w:eastAsiaTheme="minorEastAsia" w:hAnsi="Cambria Math"/>
                <w:szCs w:val="22"/>
              </w:rPr>
            </m:ctrlPr>
          </m:e>
          <m:sub>
            <m:r>
              <w:rPr>
                <w:rFonts w:ascii="Cambria Math" w:eastAsiaTheme="minorEastAsia" w:hAnsi="Cambria Math"/>
                <w:szCs w:val="22"/>
              </w:rPr>
              <m:t>1</m:t>
            </m:r>
          </m:sub>
        </m:sSub>
        <m:r>
          <w:rPr>
            <w:rFonts w:ascii="Cambria Math" w:eastAsiaTheme="minorEastAsia" w:hAnsi="Cambria Math"/>
            <w:szCs w:val="22"/>
          </w:rPr>
          <m:t>)</m:t>
        </m:r>
      </m:oMath>
      <w:r>
        <w:rPr>
          <w:rFonts w:eastAsiaTheme="minorEastAsia"/>
          <w:szCs w:val="22"/>
        </w:rPr>
        <w:t xml:space="preserve">. </w:t>
      </w:r>
      <w:r w:rsidR="00A471CE">
        <w:rPr>
          <w:rFonts w:eastAsiaTheme="minorEastAsia"/>
          <w:szCs w:val="22"/>
        </w:rPr>
        <w:t xml:space="preserve">In other words, based on the </w:t>
      </w:r>
      <w:r w:rsidR="002743F1">
        <w:rPr>
          <w:rFonts w:eastAsiaTheme="minorEastAsia"/>
          <w:szCs w:val="22"/>
        </w:rPr>
        <w:t>available evidence underlying our model,</w:t>
      </w:r>
      <w:r w:rsidR="00A471CE">
        <w:rPr>
          <w:rFonts w:eastAsiaTheme="minorEastAsia"/>
          <w:szCs w:val="22"/>
        </w:rPr>
        <w:t xml:space="preserve"> there is no opportunity cost to making the wrong decision. </w:t>
      </w:r>
      <w:r w:rsidR="00017856">
        <w:rPr>
          <w:rFonts w:eastAsiaTheme="minorEastAsia"/>
          <w:szCs w:val="22"/>
        </w:rPr>
        <w:t xml:space="preserve">By comparison, </w:t>
      </w:r>
      <w:r w:rsidR="00A471CE">
        <w:rPr>
          <w:rFonts w:eastAsiaTheme="minorEastAsia"/>
          <w:szCs w:val="22"/>
        </w:rPr>
        <w:t xml:space="preserve">if we used </w:t>
      </w:r>
      <m:oMath>
        <m:sSub>
          <m:sSubPr>
            <m:ctrlPr>
              <w:rPr>
                <w:rFonts w:ascii="Cambria Math" w:eastAsiaTheme="minorEastAsia" w:hAnsi="Cambria Math"/>
                <w:i/>
                <w:szCs w:val="22"/>
              </w:rPr>
            </m:ctrlPr>
          </m:sSubPr>
          <m:e>
            <m:r>
              <m:rPr>
                <m:sty m:val="p"/>
              </m:rPr>
              <w:rPr>
                <w:rFonts w:ascii="Cambria Math" w:eastAsiaTheme="minorEastAsia" w:hAnsi="Cambria Math"/>
                <w:szCs w:val="22"/>
              </w:rPr>
              <m:t>λ</m:t>
            </m:r>
            <m:ctrlPr>
              <w:rPr>
                <w:rFonts w:ascii="Cambria Math" w:eastAsiaTheme="minorEastAsia" w:hAnsi="Cambria Math"/>
                <w:szCs w:val="22"/>
              </w:rPr>
            </m:ctrlPr>
          </m:e>
          <m:sub>
            <m:r>
              <w:rPr>
                <w:rFonts w:ascii="Cambria Math" w:eastAsiaTheme="minorEastAsia" w:hAnsi="Cambria Math"/>
                <w:szCs w:val="22"/>
              </w:rPr>
              <m:t>2</m:t>
            </m:r>
          </m:sub>
        </m:sSub>
      </m:oMath>
      <w:r w:rsidR="00A471CE">
        <w:rPr>
          <w:rFonts w:eastAsiaTheme="minorEastAsia"/>
          <w:szCs w:val="22"/>
        </w:rPr>
        <w:t xml:space="preserve"> we would make different decisions depending on the parameter values used. In that case, VOI methods quantify the opportunity cost (in welfare or dollar-valued terms) of making the wrong decision. </w:t>
      </w:r>
      <w:r w:rsidR="003C491B">
        <w:rPr>
          <w:rFonts w:eastAsiaTheme="minorEastAsia"/>
          <w:szCs w:val="22"/>
        </w:rPr>
        <w:t xml:space="preserve">We see in Scenario B, moreover, that in a scenario with a low degree of uncertainty and otherwise equivalent values, the value of information is low even with a threshold value of </w:t>
      </w:r>
      <m:oMath>
        <m:sSub>
          <m:sSubPr>
            <m:ctrlPr>
              <w:rPr>
                <w:rFonts w:ascii="Cambria Math" w:eastAsiaTheme="minorEastAsia" w:hAnsi="Cambria Math"/>
                <w:i/>
                <w:szCs w:val="22"/>
              </w:rPr>
            </m:ctrlPr>
          </m:sSubPr>
          <m:e>
            <m:r>
              <m:rPr>
                <m:sty m:val="p"/>
              </m:rPr>
              <w:rPr>
                <w:rFonts w:ascii="Cambria Math" w:eastAsiaTheme="minorEastAsia" w:hAnsi="Cambria Math"/>
                <w:szCs w:val="22"/>
              </w:rPr>
              <m:t>λ</m:t>
            </m:r>
            <m:ctrlPr>
              <w:rPr>
                <w:rFonts w:ascii="Cambria Math" w:eastAsiaTheme="minorEastAsia" w:hAnsi="Cambria Math"/>
                <w:szCs w:val="22"/>
              </w:rPr>
            </m:ctrlPr>
          </m:e>
          <m:sub>
            <m:r>
              <w:rPr>
                <w:rFonts w:ascii="Cambria Math" w:eastAsiaTheme="minorEastAsia" w:hAnsi="Cambria Math"/>
                <w:szCs w:val="22"/>
              </w:rPr>
              <m:t>2</m:t>
            </m:r>
          </m:sub>
        </m:sSub>
        <m:r>
          <w:rPr>
            <w:rFonts w:ascii="Cambria Math" w:eastAsiaTheme="minorEastAsia" w:hAnsi="Cambria Math"/>
            <w:szCs w:val="22"/>
          </w:rPr>
          <m:t xml:space="preserve">. </m:t>
        </m:r>
      </m:oMath>
    </w:p>
    <w:p w14:paraId="3EF5EA7A" w14:textId="33F7C1B6" w:rsidR="003C7808" w:rsidRDefault="003C7808" w:rsidP="007F6B99">
      <w:pPr>
        <w:spacing w:line="480" w:lineRule="auto"/>
        <w:rPr>
          <w:rFonts w:eastAsiaTheme="minorEastAsia"/>
          <w:szCs w:val="22"/>
        </w:rPr>
      </w:pPr>
    </w:p>
    <w:p w14:paraId="42CF2534" w14:textId="6145C3E5" w:rsidR="00C06A1C" w:rsidRDefault="00C06A1C" w:rsidP="007F6B99">
      <w:pPr>
        <w:spacing w:line="480" w:lineRule="auto"/>
        <w:rPr>
          <w:rFonts w:eastAsiaTheme="minorEastAsia"/>
          <w:i/>
          <w:iCs/>
          <w:szCs w:val="22"/>
        </w:rPr>
      </w:pPr>
      <w:r>
        <w:rPr>
          <w:rFonts w:eastAsiaTheme="minorEastAsia"/>
          <w:i/>
          <w:iCs/>
          <w:szCs w:val="22"/>
        </w:rPr>
        <w:t xml:space="preserve">Value of Information: Theory </w:t>
      </w:r>
    </w:p>
    <w:p w14:paraId="4C79076D" w14:textId="0148C627" w:rsidR="0003737A" w:rsidRPr="0003737A" w:rsidRDefault="0003737A" w:rsidP="007F6B99">
      <w:pPr>
        <w:spacing w:line="480" w:lineRule="auto"/>
        <w:rPr>
          <w:rFonts w:eastAsiaTheme="minorEastAsia"/>
          <w:szCs w:val="22"/>
        </w:rPr>
      </w:pPr>
    </w:p>
    <w:p w14:paraId="7F8D395F" w14:textId="77777777" w:rsidR="004C256C" w:rsidRPr="004C256C" w:rsidRDefault="004C256C" w:rsidP="008F7AC9">
      <w:pPr>
        <w:spacing w:line="480" w:lineRule="auto"/>
        <w:ind w:firstLine="720"/>
        <w:rPr>
          <w:rFonts w:eastAsiaTheme="minorEastAsia"/>
          <w:szCs w:val="22"/>
        </w:rPr>
      </w:pPr>
    </w:p>
    <w:p w14:paraId="4ED6A7D8" w14:textId="77777777" w:rsidR="001B77DA" w:rsidRPr="001B77DA" w:rsidRDefault="001B77DA" w:rsidP="007D1516">
      <w:pPr>
        <w:spacing w:line="480" w:lineRule="auto"/>
        <w:rPr>
          <w:rFonts w:eastAsiaTheme="minorEastAsia"/>
          <w:szCs w:val="22"/>
        </w:rPr>
      </w:pPr>
    </w:p>
    <w:p w14:paraId="1B1BC50C" w14:textId="1363279E" w:rsidR="00F349E9" w:rsidRDefault="00F349E9" w:rsidP="006D11DE">
      <w:pPr>
        <w:rPr>
          <w:rFonts w:eastAsiaTheme="minorEastAsia"/>
          <w:szCs w:val="22"/>
        </w:rPr>
      </w:pPr>
    </w:p>
    <w:p w14:paraId="5DF38C19" w14:textId="407AB2A3" w:rsidR="00F349E9" w:rsidRDefault="00F349E9" w:rsidP="006D11DE">
      <w:pPr>
        <w:rPr>
          <w:rFonts w:eastAsiaTheme="minorEastAsia"/>
          <w:szCs w:val="22"/>
        </w:rPr>
      </w:pPr>
    </w:p>
    <w:p w14:paraId="6F44FD6B" w14:textId="5B283D08" w:rsidR="00F349E9" w:rsidRPr="00F349E9" w:rsidRDefault="00F349E9" w:rsidP="006D11DE">
      <w:pPr>
        <w:rPr>
          <w:rFonts w:eastAsiaTheme="minorEastAsia"/>
          <w:szCs w:val="22"/>
        </w:rPr>
      </w:pPr>
    </w:p>
    <w:p w14:paraId="78F25F10" w14:textId="77777777" w:rsidR="006D11DE" w:rsidRDefault="006D11DE" w:rsidP="006D11DE"/>
    <w:p w14:paraId="5555BCE7" w14:textId="77777777" w:rsidR="000F75CE" w:rsidRDefault="000F75CE" w:rsidP="00B6548A">
      <w:pPr>
        <w:spacing w:line="480" w:lineRule="auto"/>
        <w:rPr>
          <w:rFonts w:eastAsiaTheme="minorEastAsia"/>
          <w:szCs w:val="22"/>
        </w:rPr>
      </w:pPr>
    </w:p>
    <w:p w14:paraId="7FA74BE9" w14:textId="77777777" w:rsidR="00D16D59" w:rsidRDefault="00D16D59" w:rsidP="00CF125C">
      <w:pPr>
        <w:spacing w:line="480" w:lineRule="auto"/>
        <w:rPr>
          <w:rFonts w:eastAsiaTheme="minorEastAsia"/>
          <w:szCs w:val="22"/>
        </w:rPr>
      </w:pPr>
    </w:p>
    <w:p w14:paraId="44D15807" w14:textId="77777777" w:rsidR="00BC73B0" w:rsidRDefault="00BC73B0">
      <w:pPr>
        <w:rPr>
          <w:rFonts w:eastAsiaTheme="minorEastAsia"/>
          <w:szCs w:val="22"/>
        </w:rPr>
      </w:pPr>
      <w:r>
        <w:rPr>
          <w:rFonts w:eastAsiaTheme="minorEastAsia"/>
          <w:szCs w:val="22"/>
        </w:rPr>
        <w:br w:type="page"/>
      </w:r>
    </w:p>
    <w:p w14:paraId="3AF6060E" w14:textId="77777777" w:rsidR="00BC73B0" w:rsidRDefault="00BC73B0">
      <w:pPr>
        <w:rPr>
          <w:rFonts w:eastAsiaTheme="minorEastAsia"/>
          <w:szCs w:val="22"/>
        </w:rPr>
      </w:pPr>
      <w:r>
        <w:rPr>
          <w:rFonts w:eastAsiaTheme="minorEastAsia"/>
          <w:szCs w:val="22"/>
        </w:rPr>
        <w:lastRenderedPageBreak/>
        <w:br w:type="page"/>
      </w:r>
    </w:p>
    <w:p w14:paraId="23BEC9D8" w14:textId="2E2ACC8D" w:rsidR="00CF125C" w:rsidRDefault="00CF125C" w:rsidP="00CF125C">
      <w:pPr>
        <w:spacing w:line="480" w:lineRule="auto"/>
        <w:rPr>
          <w:rFonts w:eastAsiaTheme="minorEastAsia"/>
          <w:szCs w:val="22"/>
        </w:rPr>
      </w:pPr>
      <w:r>
        <w:rPr>
          <w:rFonts w:eastAsiaTheme="minorEastAsia"/>
          <w:szCs w:val="22"/>
        </w:rPr>
        <w:lastRenderedPageBreak/>
        <w:t xml:space="preserve">will the value delivered by that additional dollar value deliver benefits that are worth the costs?  But there are additional challenges when comparing the MVPFs across policy options. This MVPF does not consider the </w:t>
      </w:r>
      <w:r>
        <w:rPr>
          <w:rFonts w:eastAsiaTheme="minorEastAsia"/>
          <w:i/>
          <w:iCs/>
          <w:szCs w:val="22"/>
        </w:rPr>
        <w:t>incremental</w:t>
      </w:r>
      <w:r>
        <w:rPr>
          <w:rFonts w:eastAsiaTheme="minorEastAsia"/>
          <w:szCs w:val="22"/>
        </w:rPr>
        <w:t xml:space="preserve"> value of one dollar spent on one policy vs. another.  </w:t>
      </w:r>
    </w:p>
    <w:p w14:paraId="2316260F" w14:textId="77777777" w:rsidR="00CF125C" w:rsidRDefault="00CF125C" w:rsidP="00184199">
      <w:pPr>
        <w:spacing w:line="480" w:lineRule="auto"/>
        <w:rPr>
          <w:rFonts w:eastAsiaTheme="minorEastAsia"/>
          <w:szCs w:val="22"/>
        </w:rPr>
      </w:pPr>
    </w:p>
    <w:p w14:paraId="1170150A" w14:textId="13E3E066" w:rsidR="00501516" w:rsidRDefault="00501516" w:rsidP="00184199">
      <w:pPr>
        <w:spacing w:line="480" w:lineRule="auto"/>
        <w:rPr>
          <w:rFonts w:eastAsiaTheme="minorEastAsia"/>
          <w:szCs w:val="22"/>
        </w:rPr>
      </w:pPr>
      <w:r>
        <w:rPr>
          <w:rFonts w:eastAsiaTheme="minorEastAsia"/>
          <w:szCs w:val="22"/>
        </w:rPr>
        <w:tab/>
      </w:r>
    </w:p>
    <w:p w14:paraId="19934687" w14:textId="77777777" w:rsidR="00EC13B4" w:rsidRPr="001C6C34" w:rsidRDefault="00EC13B4" w:rsidP="00184199">
      <w:pPr>
        <w:spacing w:line="480" w:lineRule="auto"/>
        <w:rPr>
          <w:rFonts w:eastAsiaTheme="minorEastAsia"/>
          <w:szCs w:val="22"/>
        </w:rPr>
      </w:pPr>
    </w:p>
    <w:p w14:paraId="13758C13" w14:textId="77777777" w:rsidR="00E36C5A" w:rsidRDefault="00E36C5A" w:rsidP="00184199">
      <w:pPr>
        <w:spacing w:line="480" w:lineRule="auto"/>
        <w:rPr>
          <w:rFonts w:eastAsiaTheme="minorEastAsia"/>
          <w:szCs w:val="22"/>
        </w:rPr>
      </w:pPr>
    </w:p>
    <w:p w14:paraId="4F6D133A" w14:textId="72D5E9C1" w:rsidR="00184199" w:rsidRDefault="00184199" w:rsidP="00184199">
      <w:pPr>
        <w:spacing w:line="480" w:lineRule="auto"/>
        <w:rPr>
          <w:rFonts w:eastAsiaTheme="minorEastAsia"/>
          <w:szCs w:val="22"/>
        </w:rPr>
      </w:pPr>
      <w:r>
        <w:rPr>
          <w:rFonts w:eastAsiaTheme="minorEastAsia"/>
          <w:szCs w:val="22"/>
        </w:rPr>
        <w:t xml:space="preserve">Define </w:t>
      </w:r>
      <m:oMath>
        <m:r>
          <m:rPr>
            <m:sty m:val="p"/>
          </m:rPr>
          <w:rPr>
            <w:rFonts w:ascii="Cambria Math" w:eastAsiaTheme="minorEastAsia" w:hAnsi="Cambria Math"/>
            <w:szCs w:val="22"/>
          </w:rPr>
          <m:t>λ</m:t>
        </m:r>
      </m:oMath>
      <w:r>
        <w:rPr>
          <w:rFonts w:eastAsiaTheme="minorEastAsia"/>
          <w:szCs w:val="22"/>
        </w:rPr>
        <w:t xml:space="preserve"> as the societal willingness to pay</w:t>
      </w:r>
      <w:r w:rsidR="005618C8">
        <w:rPr>
          <w:rFonts w:eastAsiaTheme="minorEastAsia"/>
          <w:szCs w:val="22"/>
        </w:rPr>
        <w:t xml:space="preserve"> (e.g., 0.8)</w:t>
      </w:r>
      <w:r>
        <w:rPr>
          <w:rFonts w:eastAsiaTheme="minorEastAsia"/>
          <w:szCs w:val="22"/>
        </w:rPr>
        <w:t xml:space="preserve">. Then the net value of public funds is </w:t>
      </w:r>
    </w:p>
    <w:p w14:paraId="09B8F344" w14:textId="16B72D06" w:rsidR="00184199" w:rsidRPr="000A7D08" w:rsidRDefault="000A7D08" w:rsidP="00184199">
      <w:pPr>
        <w:spacing w:line="480" w:lineRule="auto"/>
        <w:rPr>
          <w:rFonts w:eastAsiaTheme="minorEastAsia"/>
          <w:szCs w:val="22"/>
        </w:rPr>
      </w:pPr>
      <m:oMathPara>
        <m:oMath>
          <m:r>
            <w:rPr>
              <w:rFonts w:ascii="Cambria Math" w:eastAsiaTheme="minorEastAsia" w:hAnsi="Cambria Math"/>
              <w:szCs w:val="22"/>
            </w:rPr>
            <m:t>NVPF</m:t>
          </m:r>
          <m:d>
            <m:dPr>
              <m:ctrlPr>
                <w:rPr>
                  <w:rFonts w:ascii="Cambria Math" w:eastAsiaTheme="minorEastAsia" w:hAnsi="Cambria Math"/>
                  <w:i/>
                  <w:szCs w:val="22"/>
                </w:rPr>
              </m:ctrlPr>
            </m:dPr>
            <m:e>
              <m:r>
                <m:rPr>
                  <m:sty m:val="p"/>
                </m:rPr>
                <w:rPr>
                  <w:rFonts w:ascii="Cambria Math" w:eastAsiaTheme="minorEastAsia" w:hAnsi="Cambria Math"/>
                  <w:szCs w:val="22"/>
                </w:rPr>
                <m:t>α</m:t>
              </m:r>
              <m:r>
                <w:rPr>
                  <w:rFonts w:ascii="Cambria Math" w:eastAsiaTheme="minorEastAsia" w:hAnsi="Cambria Math"/>
                  <w:szCs w:val="22"/>
                </w:rPr>
                <m:t>,</m:t>
              </m:r>
              <m:r>
                <m:rPr>
                  <m:sty m:val="b"/>
                </m:rPr>
                <w:rPr>
                  <w:rFonts w:ascii="Cambria Math" w:eastAsiaTheme="minorEastAsia" w:hAnsi="Cambria Math"/>
                  <w:szCs w:val="22"/>
                </w:rPr>
                <m:t>π</m:t>
              </m:r>
            </m:e>
          </m:d>
          <m:r>
            <w:rPr>
              <w:rFonts w:ascii="Cambria Math" w:eastAsiaTheme="minorEastAsia" w:hAnsi="Cambria Math"/>
              <w:szCs w:val="22"/>
            </w:rPr>
            <m:t>=B</m:t>
          </m:r>
          <m:d>
            <m:dPr>
              <m:ctrlPr>
                <w:rPr>
                  <w:rFonts w:ascii="Cambria Math" w:eastAsiaTheme="minorEastAsia" w:hAnsi="Cambria Math"/>
                  <w:i/>
                  <w:szCs w:val="22"/>
                </w:rPr>
              </m:ctrlPr>
            </m:dPr>
            <m:e>
              <m:r>
                <m:rPr>
                  <m:sty m:val="p"/>
                </m:rPr>
                <w:rPr>
                  <w:rFonts w:ascii="Cambria Math" w:eastAsiaTheme="minorEastAsia" w:hAnsi="Cambria Math"/>
                  <w:szCs w:val="22"/>
                </w:rPr>
                <m:t>α</m:t>
              </m:r>
              <m:r>
                <w:rPr>
                  <w:rFonts w:ascii="Cambria Math" w:eastAsiaTheme="minorEastAsia" w:hAnsi="Cambria Math"/>
                  <w:szCs w:val="22"/>
                </w:rPr>
                <m:t>,</m:t>
              </m:r>
              <m:r>
                <m:rPr>
                  <m:sty m:val="b"/>
                </m:rPr>
                <w:rPr>
                  <w:rFonts w:ascii="Cambria Math" w:eastAsiaTheme="minorEastAsia" w:hAnsi="Cambria Math"/>
                  <w:szCs w:val="22"/>
                </w:rPr>
                <m:t>π</m:t>
              </m:r>
            </m:e>
          </m:d>
          <m:r>
            <w:rPr>
              <w:rFonts w:ascii="Cambria Math" w:eastAsiaTheme="minorEastAsia" w:hAnsi="Cambria Math"/>
              <w:szCs w:val="22"/>
            </w:rPr>
            <m:t>-</m:t>
          </m:r>
          <m:r>
            <m:rPr>
              <m:sty m:val="p"/>
            </m:rPr>
            <w:rPr>
              <w:rFonts w:ascii="Cambria Math" w:eastAsiaTheme="minorEastAsia" w:hAnsi="Cambria Math"/>
              <w:szCs w:val="22"/>
            </w:rPr>
            <m:t>λ</m:t>
          </m:r>
          <m:r>
            <w:rPr>
              <w:rFonts w:ascii="Cambria Math" w:eastAsiaTheme="minorEastAsia" w:hAnsi="Cambria Math"/>
              <w:szCs w:val="22"/>
            </w:rPr>
            <m:t>C</m:t>
          </m:r>
          <m:d>
            <m:dPr>
              <m:ctrlPr>
                <w:rPr>
                  <w:rFonts w:ascii="Cambria Math" w:eastAsiaTheme="minorEastAsia" w:hAnsi="Cambria Math"/>
                  <w:i/>
                  <w:szCs w:val="22"/>
                </w:rPr>
              </m:ctrlPr>
            </m:dPr>
            <m:e>
              <m:r>
                <m:rPr>
                  <m:sty m:val="p"/>
                </m:rPr>
                <w:rPr>
                  <w:rFonts w:ascii="Cambria Math" w:eastAsiaTheme="minorEastAsia" w:hAnsi="Cambria Math"/>
                  <w:szCs w:val="22"/>
                </w:rPr>
                <m:t>α</m:t>
              </m:r>
              <m:r>
                <w:rPr>
                  <w:rFonts w:ascii="Cambria Math" w:eastAsiaTheme="minorEastAsia" w:hAnsi="Cambria Math"/>
                  <w:szCs w:val="22"/>
                </w:rPr>
                <m:t>,</m:t>
              </m:r>
              <m:r>
                <m:rPr>
                  <m:sty m:val="b"/>
                </m:rPr>
                <w:rPr>
                  <w:rFonts w:ascii="Cambria Math" w:eastAsiaTheme="minorEastAsia" w:hAnsi="Cambria Math"/>
                  <w:szCs w:val="22"/>
                </w:rPr>
                <m:t>π</m:t>
              </m:r>
            </m:e>
          </m:d>
        </m:oMath>
      </m:oMathPara>
    </w:p>
    <w:p w14:paraId="36266442" w14:textId="2026DD4A" w:rsidR="000A7D08" w:rsidRPr="000A7D08" w:rsidRDefault="000A7D08" w:rsidP="000A7D08">
      <w:pPr>
        <w:spacing w:line="480" w:lineRule="auto"/>
        <w:rPr>
          <w:rFonts w:eastAsiaTheme="minorEastAsia"/>
          <w:szCs w:val="22"/>
        </w:rPr>
      </w:pPr>
      <w:r w:rsidRPr="000A7D08">
        <w:rPr>
          <w:rFonts w:eastAsiaTheme="minorEastAsia"/>
          <w:szCs w:val="22"/>
        </w:rPr>
        <w:t xml:space="preserve">In a </w:t>
      </w:r>
      <w:r>
        <w:rPr>
          <w:rFonts w:eastAsiaTheme="minorEastAsia"/>
          <w:szCs w:val="22"/>
        </w:rPr>
        <w:t xml:space="preserve">standard comparative </w:t>
      </w:r>
      <w:r w:rsidR="009442DF">
        <w:rPr>
          <w:rFonts w:eastAsiaTheme="minorEastAsia"/>
          <w:szCs w:val="22"/>
        </w:rPr>
        <w:t>assessment</w:t>
      </w:r>
      <w:r w:rsidRPr="000A7D08">
        <w:rPr>
          <w:rFonts w:eastAsiaTheme="minorEastAsia"/>
          <w:szCs w:val="22"/>
        </w:rPr>
        <w:t>, the strategy that maximizes the N</w:t>
      </w:r>
      <w:r>
        <w:rPr>
          <w:rFonts w:eastAsiaTheme="minorEastAsia"/>
          <w:szCs w:val="22"/>
        </w:rPr>
        <w:t>VPF</w:t>
      </w:r>
      <w:r w:rsidRPr="000A7D08">
        <w:rPr>
          <w:rFonts w:eastAsiaTheme="minorEastAsia"/>
          <w:szCs w:val="22"/>
        </w:rPr>
        <w:t xml:space="preserve"> would be selected as the “optimal” strategy (</w:t>
      </w:r>
      <w:r>
        <w:rPr>
          <w:rFonts w:eastAsiaTheme="minorEastAsia"/>
          <w:szCs w:val="22"/>
        </w:rPr>
        <w:t xml:space="preserve">Hendren 2016, 2018; </w:t>
      </w:r>
      <w:r w:rsidRPr="000A7D08">
        <w:rPr>
          <w:rFonts w:eastAsiaTheme="minorEastAsia"/>
          <w:szCs w:val="22"/>
        </w:rPr>
        <w:t xml:space="preserve">Neumann et al. 2016). That is, this strategy yields the largest </w:t>
      </w:r>
      <w:r>
        <w:rPr>
          <w:rFonts w:eastAsiaTheme="minorEastAsia"/>
          <w:szCs w:val="22"/>
        </w:rPr>
        <w:t xml:space="preserve">welfare </w:t>
      </w:r>
      <w:r w:rsidRPr="000A7D08">
        <w:rPr>
          <w:rFonts w:eastAsiaTheme="minorEastAsia"/>
          <w:szCs w:val="22"/>
        </w:rPr>
        <w:t>gain net of its costs for a given willingness to pay and among the strategies under consideration:</w:t>
      </w:r>
    </w:p>
    <w:p w14:paraId="79E0FE2E" w14:textId="5BB28821" w:rsidR="000A7D08" w:rsidRPr="000A7D08" w:rsidRDefault="000A7D08" w:rsidP="000A7D08">
      <w:pPr>
        <w:spacing w:line="480" w:lineRule="auto"/>
        <w:rPr>
          <w:rFonts w:eastAsiaTheme="minorEastAsia"/>
          <w:szCs w:val="22"/>
        </w:rPr>
      </w:pPr>
      <m:oMathPara>
        <m:oMathParaPr>
          <m:jc m:val="center"/>
        </m:oMathParaPr>
        <m:oMath>
          <m:r>
            <w:rPr>
              <w:rFonts w:ascii="Cambria Math" w:eastAsiaTheme="minorEastAsia" w:hAnsi="Cambria Math"/>
              <w:szCs w:val="22"/>
            </w:rPr>
            <m:t>(2)  </m:t>
          </m:r>
          <m:sSub>
            <m:sSubPr>
              <m:ctrlPr>
                <w:rPr>
                  <w:rFonts w:ascii="Cambria Math" w:eastAsiaTheme="minorEastAsia" w:hAnsi="Cambria Math"/>
                  <w:szCs w:val="22"/>
                </w:rPr>
              </m:ctrlPr>
            </m:sSubPr>
            <m:e>
              <m:r>
                <m:rPr>
                  <m:sty m:val="p"/>
                </m:rPr>
                <w:rPr>
                  <w:rFonts w:ascii="Cambria Math" w:eastAsiaTheme="minorEastAsia" w:hAnsi="Cambria Math"/>
                  <w:szCs w:val="22"/>
                </w:rPr>
                <m:t>max</m:t>
              </m:r>
            </m:e>
            <m:sub>
              <m:r>
                <w:rPr>
                  <w:rFonts w:ascii="Cambria Math" w:eastAsiaTheme="minorEastAsia" w:hAnsi="Cambria Math"/>
                  <w:szCs w:val="22"/>
                </w:rPr>
                <m:t>α</m:t>
              </m:r>
            </m:sub>
          </m:sSub>
          <m:r>
            <w:rPr>
              <w:rFonts w:ascii="Cambria Math" w:eastAsiaTheme="minorEastAsia" w:hAnsi="Cambria Math"/>
              <w:szCs w:val="22"/>
            </w:rPr>
            <m:t> </m:t>
          </m:r>
          <m:sSub>
            <m:sSubPr>
              <m:ctrlPr>
                <w:rPr>
                  <w:rFonts w:ascii="Cambria Math" w:eastAsiaTheme="minorEastAsia" w:hAnsi="Cambria Math"/>
                  <w:szCs w:val="22"/>
                </w:rPr>
              </m:ctrlPr>
            </m:sSubPr>
            <m:e>
              <m:r>
                <w:rPr>
                  <w:rFonts w:ascii="Cambria Math" w:eastAsiaTheme="minorEastAsia" w:hAnsi="Cambria Math"/>
                  <w:szCs w:val="22"/>
                </w:rPr>
                <m:t>E</m:t>
              </m:r>
            </m:e>
            <m:sub>
              <m:r>
                <m:rPr>
                  <m:sty m:val="b"/>
                </m:rPr>
                <w:rPr>
                  <w:rFonts w:ascii="Cambria Math" w:eastAsiaTheme="minorEastAsia" w:hAnsi="Cambria Math"/>
                  <w:szCs w:val="22"/>
                </w:rPr>
                <m:t>π</m:t>
              </m:r>
            </m:sub>
          </m:sSub>
          <m:r>
            <w:rPr>
              <w:rFonts w:ascii="Cambria Math" w:eastAsiaTheme="minorEastAsia" w:hAnsi="Cambria Math"/>
              <w:szCs w:val="22"/>
            </w:rPr>
            <m:t>[</m:t>
          </m:r>
          <m:r>
            <m:rPr>
              <m:sty m:val="p"/>
            </m:rPr>
            <w:rPr>
              <w:rFonts w:ascii="Cambria Math" w:eastAsiaTheme="minorEastAsia" w:hAnsi="Cambria Math"/>
              <w:szCs w:val="22"/>
            </w:rPr>
            <m:t>NVPFB</m:t>
          </m:r>
          <m:r>
            <w:rPr>
              <w:rFonts w:ascii="Cambria Math" w:eastAsiaTheme="minorEastAsia" w:hAnsi="Cambria Math"/>
              <w:szCs w:val="22"/>
            </w:rPr>
            <m:t>(α,</m:t>
          </m:r>
          <m:r>
            <m:rPr>
              <m:sty m:val="b"/>
            </m:rPr>
            <w:rPr>
              <w:rFonts w:ascii="Cambria Math" w:eastAsiaTheme="minorEastAsia" w:hAnsi="Cambria Math"/>
              <w:szCs w:val="22"/>
            </w:rPr>
            <m:t>π</m:t>
          </m:r>
          <m:r>
            <w:rPr>
              <w:rFonts w:ascii="Cambria Math" w:eastAsiaTheme="minorEastAsia" w:hAnsi="Cambria Math"/>
              <w:szCs w:val="22"/>
            </w:rPr>
            <m:t>)]</m:t>
          </m:r>
        </m:oMath>
      </m:oMathPara>
    </w:p>
    <w:p w14:paraId="48B5C12E" w14:textId="77777777" w:rsidR="00184199" w:rsidRPr="00184199" w:rsidRDefault="00184199" w:rsidP="00184199">
      <w:pPr>
        <w:spacing w:line="480" w:lineRule="auto"/>
        <w:rPr>
          <w:rFonts w:eastAsiaTheme="minorEastAsia"/>
          <w:szCs w:val="22"/>
        </w:rPr>
      </w:pPr>
    </w:p>
    <w:p w14:paraId="0C98AF15" w14:textId="77777777" w:rsidR="00184199" w:rsidRPr="00184199" w:rsidRDefault="00184199" w:rsidP="00184199">
      <w:pPr>
        <w:spacing w:line="480" w:lineRule="auto"/>
        <w:rPr>
          <w:rFonts w:eastAsiaTheme="minorEastAsia"/>
          <w:szCs w:val="22"/>
        </w:rPr>
      </w:pPr>
    </w:p>
    <w:p w14:paraId="2D379A74" w14:textId="38B6B7A9" w:rsidR="00704EDA" w:rsidRDefault="009C2019" w:rsidP="009C2019">
      <w:pPr>
        <w:spacing w:line="480" w:lineRule="auto"/>
        <w:rPr>
          <w:rFonts w:eastAsiaTheme="minorEastAsia"/>
          <w:szCs w:val="22"/>
        </w:rPr>
      </w:pPr>
      <w:r>
        <w:rPr>
          <w:rFonts w:eastAsiaTheme="minorEastAsia"/>
          <w:szCs w:val="22"/>
        </w:rPr>
        <w:t>Normative comparisons between policies requires consideration of a social welfare function</w:t>
      </w:r>
      <w:r w:rsidR="00EA0434">
        <w:rPr>
          <w:rFonts w:eastAsiaTheme="minorEastAsia"/>
          <w:szCs w:val="22"/>
        </w:rPr>
        <w:t xml:space="preserve">, since the appropriate benchmark for MVPF is not necessarily 1. This is because some policies serve a redistributive function and society may we willing to live with a MVPF less than 1 as a result of redistributive costs (Okun 1975). </w:t>
      </w:r>
      <w:r>
        <w:rPr>
          <w:rFonts w:eastAsiaTheme="minorEastAsia"/>
          <w:szCs w:val="22"/>
        </w:rPr>
        <w:t>This function could be specified (e.g., a utilitarian social welfare function over CRRA utility functions and a defined coefficient of relative risk aversion)</w:t>
      </w:r>
      <w:r w:rsidR="00EA0434">
        <w:rPr>
          <w:rFonts w:eastAsiaTheme="minorEastAsia"/>
          <w:szCs w:val="22"/>
        </w:rPr>
        <w:t xml:space="preserve"> or could be benchmarked using an existing and generally supportive policy. For example, Finkelstein, Hendren and Shepard (2019) benchmark their assessments against the MVPF for </w:t>
      </w:r>
      <w:r w:rsidR="0039286A">
        <w:rPr>
          <w:rFonts w:eastAsiaTheme="minorEastAsia"/>
          <w:szCs w:val="22"/>
        </w:rPr>
        <w:t xml:space="preserve">the EITC (0.88). </w:t>
      </w:r>
    </w:p>
    <w:p w14:paraId="54B095E0" w14:textId="591FECB9" w:rsidR="00840ECD" w:rsidRDefault="00840ECD" w:rsidP="009C2019">
      <w:pPr>
        <w:spacing w:line="480" w:lineRule="auto"/>
        <w:rPr>
          <w:rFonts w:eastAsiaTheme="minorEastAsia"/>
          <w:szCs w:val="22"/>
        </w:rPr>
      </w:pPr>
    </w:p>
    <w:p w14:paraId="01C56772" w14:textId="77777777" w:rsidR="00904F05" w:rsidRDefault="00904F05" w:rsidP="009C2019">
      <w:pPr>
        <w:spacing w:line="480" w:lineRule="auto"/>
        <w:rPr>
          <w:rFonts w:eastAsiaTheme="minorEastAsia"/>
          <w:szCs w:val="22"/>
        </w:rPr>
      </w:pPr>
    </w:p>
    <w:p w14:paraId="7BCC1415" w14:textId="08A04AA5" w:rsidR="00B35B5D" w:rsidRDefault="00840ECD" w:rsidP="00B35B5D">
      <w:pPr>
        <w:spacing w:line="480" w:lineRule="auto"/>
        <w:rPr>
          <w:rFonts w:eastAsiaTheme="minorEastAsia"/>
          <w:szCs w:val="22"/>
        </w:rPr>
      </w:pPr>
      <w:r>
        <w:rPr>
          <w:rFonts w:eastAsiaTheme="minorEastAsia"/>
          <w:szCs w:val="22"/>
        </w:rPr>
        <w:lastRenderedPageBreak/>
        <w:t xml:space="preserve">Consider </w:t>
      </w:r>
      <w:r w:rsidR="00B35B5D">
        <w:rPr>
          <w:rFonts w:eastAsiaTheme="minorEastAsia"/>
          <w:szCs w:val="22"/>
        </w:rPr>
        <w:t xml:space="preserve">the figure below, which plots the marginal welfare benefit of each policy against its marginal cost. To facilitate interpretation the figure plots benefits on the X axis and costs on the Y axis. The MVPF is thus equal to the inverse of the slope of the line connecting the origin and each policy point. </w:t>
      </w:r>
    </w:p>
    <w:p w14:paraId="5F2B6FD3" w14:textId="4ABE0F2F" w:rsidR="00B35B5D" w:rsidRDefault="00B35B5D" w:rsidP="00B35B5D">
      <w:pPr>
        <w:spacing w:line="480" w:lineRule="auto"/>
        <w:ind w:firstLine="720"/>
        <w:rPr>
          <w:rFonts w:eastAsiaTheme="minorEastAsia"/>
          <w:szCs w:val="22"/>
        </w:rPr>
      </w:pPr>
      <w:r>
        <w:rPr>
          <w:rFonts w:eastAsiaTheme="minorEastAsia"/>
          <w:szCs w:val="22"/>
        </w:rPr>
        <w:t xml:space="preserve">The figure also plots a benchmark societal willingness to pay line. This line has slope </w:t>
      </w:r>
      <m:oMath>
        <m:r>
          <m:rPr>
            <m:sty m:val="p"/>
          </m:rPr>
          <w:rPr>
            <w:rFonts w:ascii="Cambria Math" w:eastAsiaTheme="minorEastAsia" w:hAnsi="Cambria Math"/>
            <w:szCs w:val="22"/>
          </w:rPr>
          <m:t>λ</m:t>
        </m:r>
      </m:oMath>
      <w:r>
        <w:rPr>
          <w:rFonts w:eastAsiaTheme="minorEastAsia"/>
          <w:szCs w:val="22"/>
        </w:rPr>
        <w:t xml:space="preserve">, which is the inverse of the MVPF for the benchmark scenario. </w:t>
      </w:r>
    </w:p>
    <w:p w14:paraId="2BCB2E0B" w14:textId="1B59AA80" w:rsidR="00840ECD" w:rsidRDefault="00840ECD" w:rsidP="009C2019">
      <w:pPr>
        <w:spacing w:line="480" w:lineRule="auto"/>
        <w:rPr>
          <w:rFonts w:eastAsiaTheme="minorEastAsia"/>
          <w:szCs w:val="22"/>
        </w:rPr>
      </w:pPr>
    </w:p>
    <w:p w14:paraId="4AEACE5F" w14:textId="1A923F02" w:rsidR="00840ECD" w:rsidRDefault="00840ECD" w:rsidP="009C2019">
      <w:pPr>
        <w:spacing w:line="480" w:lineRule="auto"/>
        <w:rPr>
          <w:rFonts w:eastAsiaTheme="minorEastAsia"/>
          <w:szCs w:val="22"/>
        </w:rPr>
      </w:pPr>
    </w:p>
    <w:p w14:paraId="557BC763" w14:textId="77777777" w:rsidR="00007D63" w:rsidRDefault="00007D63" w:rsidP="0040459C">
      <w:pPr>
        <w:spacing w:line="480" w:lineRule="auto"/>
        <w:ind w:firstLine="720"/>
        <w:rPr>
          <w:rFonts w:eastAsiaTheme="minorEastAsia"/>
          <w:szCs w:val="22"/>
        </w:rPr>
      </w:pPr>
    </w:p>
    <w:p w14:paraId="1F84B03D" w14:textId="391407E7" w:rsidR="00665915" w:rsidRDefault="00F65F47" w:rsidP="00AE5A22">
      <w:pPr>
        <w:spacing w:line="480" w:lineRule="auto"/>
        <w:rPr>
          <w:rFonts w:eastAsiaTheme="minorEastAsia"/>
          <w:szCs w:val="22"/>
        </w:rPr>
      </w:pPr>
      <w:r>
        <w:rPr>
          <w:rFonts w:eastAsiaTheme="minorEastAsia"/>
          <w:szCs w:val="22"/>
        </w:rPr>
        <w:t xml:space="preserve">We see that both A and B have favorable MVPF </w:t>
      </w:r>
      <w:r w:rsidR="00BF4A74">
        <w:rPr>
          <w:rFonts w:eastAsiaTheme="minorEastAsia"/>
          <w:szCs w:val="22"/>
        </w:rPr>
        <w:t>when compared against</w:t>
      </w:r>
      <w:r>
        <w:rPr>
          <w:rFonts w:eastAsiaTheme="minorEastAsia"/>
          <w:szCs w:val="22"/>
        </w:rPr>
        <w:t xml:space="preserve"> </w:t>
      </w:r>
      <m:oMath>
        <m:r>
          <m:rPr>
            <m:sty m:val="p"/>
          </m:rPr>
          <w:rPr>
            <w:rFonts w:ascii="Cambria Math" w:eastAsiaTheme="minorEastAsia" w:hAnsi="Cambria Math"/>
            <w:szCs w:val="22"/>
          </w:rPr>
          <m:t>λ</m:t>
        </m:r>
      </m:oMath>
      <w:r>
        <w:rPr>
          <w:rFonts w:eastAsiaTheme="minorEastAsia"/>
          <w:szCs w:val="22"/>
        </w:rPr>
        <w:t xml:space="preserve">. It is tempting to conclude, then, that we could adopt either A or B. </w:t>
      </w:r>
      <w:r w:rsidR="00EE20D9">
        <w:rPr>
          <w:rFonts w:eastAsiaTheme="minorEastAsia"/>
          <w:szCs w:val="22"/>
        </w:rPr>
        <w:t xml:space="preserve">The only information we can take away from this exercise is that Policy B cannot dominate Policy A. </w:t>
      </w:r>
    </w:p>
    <w:p w14:paraId="2711AF4E" w14:textId="6C7F01C0" w:rsidR="00EE20D9" w:rsidRDefault="00EE20D9" w:rsidP="00AE5A22">
      <w:pPr>
        <w:spacing w:line="480" w:lineRule="auto"/>
        <w:rPr>
          <w:rFonts w:eastAsiaTheme="minorEastAsia"/>
          <w:szCs w:val="22"/>
        </w:rPr>
      </w:pPr>
    </w:p>
    <w:p w14:paraId="5F73085A" w14:textId="2D6E8BB9" w:rsidR="00EE20D9" w:rsidRDefault="00EE20D9" w:rsidP="00AE5A22">
      <w:pPr>
        <w:spacing w:line="480" w:lineRule="auto"/>
        <w:rPr>
          <w:rFonts w:eastAsiaTheme="minorEastAsia"/>
          <w:szCs w:val="22"/>
        </w:rPr>
      </w:pPr>
      <w:r w:rsidRPr="00EE20D9">
        <w:rPr>
          <w:rFonts w:eastAsiaTheme="minorEastAsia"/>
          <w:noProof/>
          <w:szCs w:val="22"/>
        </w:rPr>
        <w:drawing>
          <wp:inline distT="0" distB="0" distL="0" distR="0" wp14:anchorId="04F2F5BA" wp14:editId="63748742">
            <wp:extent cx="4461997" cy="3556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7275" cy="3576875"/>
                    </a:xfrm>
                    <a:prstGeom prst="rect">
                      <a:avLst/>
                    </a:prstGeom>
                  </pic:spPr>
                </pic:pic>
              </a:graphicData>
            </a:graphic>
          </wp:inline>
        </w:drawing>
      </w:r>
    </w:p>
    <w:p w14:paraId="2BA3F482" w14:textId="77777777" w:rsidR="00127DC7" w:rsidRDefault="00127DC7" w:rsidP="003E6580">
      <w:pPr>
        <w:spacing w:line="480" w:lineRule="auto"/>
        <w:ind w:firstLine="720"/>
        <w:rPr>
          <w:rFonts w:eastAsiaTheme="minorEastAsia"/>
          <w:szCs w:val="22"/>
        </w:rPr>
      </w:pPr>
    </w:p>
    <w:p w14:paraId="4BE7F817" w14:textId="77777777" w:rsidR="00AB5E62" w:rsidRDefault="00AB5E62" w:rsidP="003E6580">
      <w:pPr>
        <w:spacing w:line="480" w:lineRule="auto"/>
        <w:ind w:firstLine="720"/>
        <w:rPr>
          <w:rFonts w:eastAsiaTheme="minorEastAsia"/>
          <w:szCs w:val="22"/>
        </w:rPr>
      </w:pPr>
    </w:p>
    <w:p w14:paraId="1D257488" w14:textId="77777777" w:rsidR="004102ED" w:rsidRPr="004102ED" w:rsidRDefault="004102ED">
      <w:pPr>
        <w:rPr>
          <w:rFonts w:asciiTheme="minorHAnsi" w:eastAsiaTheme="minorEastAsia" w:hAnsiTheme="minorHAnsi"/>
        </w:rPr>
      </w:pPr>
    </w:p>
    <w:p w14:paraId="1FCDA58B" w14:textId="77777777" w:rsidR="004D1622" w:rsidRPr="004102ED" w:rsidRDefault="004D1622">
      <w:pPr>
        <w:rPr>
          <w:rFonts w:asciiTheme="minorHAnsi" w:eastAsiaTheme="minorEastAsia" w:hAnsiTheme="minorHAnsi"/>
        </w:rPr>
      </w:pPr>
    </w:p>
    <w:sectPr w:rsidR="004D1622" w:rsidRPr="004102ED" w:rsidSect="000135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5" w:author="Graves, John" w:date="2019-07-22T15:35:00Z" w:initials="GJ">
    <w:p w14:paraId="23F75A41" w14:textId="77777777" w:rsidR="0004701F" w:rsidRDefault="0004701F" w:rsidP="0004701F">
      <w:pPr>
        <w:spacing w:line="480" w:lineRule="auto"/>
        <w:ind w:firstLine="720"/>
        <w:rPr>
          <w:rFonts w:eastAsiaTheme="minorEastAsia"/>
          <w:szCs w:val="22"/>
        </w:rPr>
      </w:pPr>
      <w:r>
        <w:rPr>
          <w:rStyle w:val="CommentReference"/>
        </w:rPr>
        <w:annotationRef/>
      </w:r>
    </w:p>
    <w:p w14:paraId="634E3A8A" w14:textId="7FBD45E2" w:rsidR="0004701F" w:rsidRDefault="0004701F" w:rsidP="0004701F">
      <w:pPr>
        <w:spacing w:line="480" w:lineRule="auto"/>
        <w:ind w:firstLine="720"/>
        <w:rPr>
          <w:rFonts w:eastAsiaTheme="minorEastAsia"/>
          <w:szCs w:val="22"/>
        </w:rPr>
      </w:pPr>
      <w:r>
        <w:rPr>
          <w:rFonts w:eastAsiaTheme="minorEastAsia"/>
          <w:szCs w:val="22"/>
        </w:rPr>
        <w:t xml:space="preserve">In stark contrast to the US, models elsewhere distill information into welfare-relevant outcomes (e.g., the incremental cost-effectiveness ratio) and use explicit decision thresholds to guide decisions. </w:t>
      </w:r>
    </w:p>
    <w:p w14:paraId="725C3D97" w14:textId="57B3B36E" w:rsidR="0004701F" w:rsidRDefault="0004701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C3D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C3D97" w16cid:durableId="20E056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C2BE9" w14:textId="77777777" w:rsidR="00901A4E" w:rsidRDefault="00901A4E" w:rsidP="00B412EC">
      <w:r>
        <w:separator/>
      </w:r>
    </w:p>
  </w:endnote>
  <w:endnote w:type="continuationSeparator" w:id="0">
    <w:p w14:paraId="632499D6" w14:textId="77777777" w:rsidR="00901A4E" w:rsidRDefault="00901A4E" w:rsidP="00B4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E51EE" w14:textId="77777777" w:rsidR="00901A4E" w:rsidRDefault="00901A4E" w:rsidP="00B412EC">
      <w:r>
        <w:separator/>
      </w:r>
    </w:p>
  </w:footnote>
  <w:footnote w:type="continuationSeparator" w:id="0">
    <w:p w14:paraId="43B1B1B3" w14:textId="77777777" w:rsidR="00901A4E" w:rsidRDefault="00901A4E" w:rsidP="00B412EC">
      <w:r>
        <w:continuationSeparator/>
      </w:r>
    </w:p>
  </w:footnote>
  <w:footnote w:id="1">
    <w:p w14:paraId="23D4B95F" w14:textId="5E5568B5" w:rsidR="00B412EC" w:rsidRDefault="00B412EC">
      <w:pPr>
        <w:pStyle w:val="FootnoteText"/>
      </w:pPr>
      <w:r>
        <w:rPr>
          <w:rStyle w:val="FootnoteReference"/>
        </w:rPr>
        <w:footnoteRef/>
      </w:r>
      <w:r>
        <w:t xml:space="preserve"> Most recently, C</w:t>
      </w:r>
      <w:r w:rsidRPr="00B412EC">
        <w:t xml:space="preserve">ongressional attempts to repeal and replace the 2010 Affordable Care Act (ACA) were hampered by public outcry after the Congressional Budget Office (CBO) </w:t>
      </w:r>
      <w:hyperlink r:id="rId1" w:history="1">
        <w:r w:rsidRPr="00B412EC">
          <w:rPr>
            <w:rStyle w:val="Hyperlink"/>
          </w:rPr>
          <w:t>projected</w:t>
        </w:r>
      </w:hyperlink>
      <w:r w:rsidRPr="00B412EC">
        <w:t xml:space="preserve"> that upwards of 23 million people would become uninsured. The </w:t>
      </w:r>
      <w:hyperlink r:id="rId2" w:history="1">
        <w:r w:rsidRPr="00B412EC">
          <w:rPr>
            <w:rStyle w:val="Hyperlink"/>
          </w:rPr>
          <w:t>twists</w:t>
        </w:r>
      </w:hyperlink>
      <w:r w:rsidRPr="00B412EC">
        <w:t xml:space="preserve"> </w:t>
      </w:r>
      <w:hyperlink r:id="rId3" w:history="1">
        <w:r w:rsidRPr="00B412EC">
          <w:rPr>
            <w:rStyle w:val="Hyperlink"/>
          </w:rPr>
          <w:t>and</w:t>
        </w:r>
      </w:hyperlink>
      <w:r w:rsidRPr="00B412EC">
        <w:t xml:space="preserve"> </w:t>
      </w:r>
      <w:hyperlink r:id="rId4" w:history="1">
        <w:r w:rsidRPr="00B412EC">
          <w:rPr>
            <w:rStyle w:val="Hyperlink"/>
          </w:rPr>
          <w:t>turns</w:t>
        </w:r>
      </w:hyperlink>
      <w:r w:rsidRPr="00B412EC">
        <w:t xml:space="preserve"> of earlier debates over the ACA</w:t>
      </w:r>
      <w:r w:rsidR="00226B0A">
        <w:t>—</w:t>
      </w:r>
      <w:r w:rsidRPr="00B412EC">
        <w:t>and</w:t>
      </w:r>
      <w:r w:rsidR="00226B0A">
        <w:t xml:space="preserve">  </w:t>
      </w:r>
      <w:r w:rsidRPr="00B412EC">
        <w:t>before it, the Clinton health plan</w:t>
      </w:r>
      <w:r>
        <w:t>,</w:t>
      </w:r>
      <w:r w:rsidRPr="00B412EC">
        <w:t xml:space="preserve"> also were shaped by modelers' assessments of how reform would affect insurance coverage, premiums, health care spending, and government costs.</w:t>
      </w:r>
    </w:p>
  </w:footnote>
  <w:footnote w:id="2">
    <w:p w14:paraId="44479517" w14:textId="081407DA" w:rsidR="002510F8" w:rsidRDefault="002510F8">
      <w:pPr>
        <w:pStyle w:val="FootnoteText"/>
      </w:pPr>
      <w:ins w:id="231" w:author="Graves, John" w:date="2019-08-08T11:37:00Z">
        <w:r>
          <w:rPr>
            <w:rStyle w:val="FootnoteReference"/>
          </w:rPr>
          <w:footnoteRef/>
        </w:r>
        <w:r>
          <w:t xml:space="preserve"> Historically, U.S. CBO relied on an elasticity-based model to simulate health reform policy, but recently (as of 2018) switched to a utility maximization framework.  </w:t>
        </w:r>
      </w:ins>
    </w:p>
  </w:footnote>
  <w:footnote w:id="3">
    <w:p w14:paraId="36131CAC" w14:textId="77777777" w:rsidR="00CF5029" w:rsidRDefault="00CF5029" w:rsidP="00CF5029">
      <w:pPr>
        <w:pStyle w:val="FootnoteText"/>
        <w:rPr>
          <w:ins w:id="270" w:author="Graves, John" w:date="2019-08-06T06:54:00Z"/>
        </w:rPr>
      </w:pPr>
      <w:ins w:id="271" w:author="Graves, John" w:date="2019-08-06T06:54:00Z">
        <w:r>
          <w:rPr>
            <w:rStyle w:val="FootnoteReference"/>
          </w:rPr>
          <w:footnoteRef/>
        </w:r>
        <w:r>
          <w:t xml:space="preserve"> </w:t>
        </w:r>
        <w:r>
          <w:rPr>
            <w:rFonts w:eastAsiaTheme="minorEastAsia"/>
            <w:szCs w:val="22"/>
          </w:rPr>
          <w:t>A similar exercise for ex post policy evaluation is provided in Hendren (2019).</w:t>
        </w:r>
      </w:ins>
    </w:p>
  </w:footnote>
  <w:footnote w:id="4">
    <w:p w14:paraId="2FFA2E34" w14:textId="35CD19C5" w:rsidR="00C05406" w:rsidDel="00AF30AB" w:rsidRDefault="00C05406" w:rsidP="00C05406">
      <w:pPr>
        <w:rPr>
          <w:del w:id="316" w:author="Graves, John" w:date="2019-07-30T07:54:00Z"/>
          <w:rFonts w:eastAsiaTheme="minorEastAsia"/>
          <w:szCs w:val="22"/>
        </w:rPr>
      </w:pPr>
      <w:del w:id="317" w:author="Graves, John" w:date="2019-07-30T07:54:00Z">
        <w:r w:rsidDel="00AF30AB">
          <w:rPr>
            <w:rStyle w:val="FootnoteReference"/>
          </w:rPr>
          <w:footnoteRef/>
        </w:r>
        <w:r w:rsidDel="00AF30AB">
          <w:delText xml:space="preserve">  </w:delText>
        </w:r>
        <w:r w:rsidDel="00AF30AB">
          <w:rPr>
            <w:rFonts w:eastAsiaTheme="minorEastAsia"/>
            <w:szCs w:val="22"/>
          </w:rPr>
          <w:delText xml:space="preserve">Ironically, the often-used $50,000 per QALY threshold used globally to determine coverage choices derives, in part, from the observation that Medicare covers hemodialysis, which has an ICER of around $50,000 / QALY. But efforts to explicitly incorporate cost-effectiveness and even costs into policy decisions in health have been squashed, both through </w:delText>
        </w:r>
        <w:r w:rsidR="00560A33" w:rsidDel="00AF30AB">
          <w:fldChar w:fldCharType="begin"/>
        </w:r>
        <w:r w:rsidR="00560A33" w:rsidDel="00AF30AB">
          <w:delInstrText xml:space="preserve"> HYPERLINK "https://www.nejm.org/doi/full/10.1056/NEJMp1007168" </w:delInstrText>
        </w:r>
        <w:r w:rsidR="00560A33" w:rsidDel="00AF30AB">
          <w:fldChar w:fldCharType="separate"/>
        </w:r>
        <w:r w:rsidRPr="0004701F" w:rsidDel="00AF30AB">
          <w:rPr>
            <w:rStyle w:val="Hyperlink"/>
            <w:rFonts w:eastAsiaTheme="minorEastAsia"/>
            <w:szCs w:val="22"/>
          </w:rPr>
          <w:delText>legislation</w:delText>
        </w:r>
        <w:r w:rsidR="00560A33" w:rsidDel="00AF30AB">
          <w:rPr>
            <w:rStyle w:val="Hyperlink"/>
            <w:rFonts w:eastAsiaTheme="minorEastAsia"/>
            <w:szCs w:val="22"/>
          </w:rPr>
          <w:fldChar w:fldCharType="end"/>
        </w:r>
        <w:r w:rsidDel="00AF30AB">
          <w:rPr>
            <w:rFonts w:eastAsiaTheme="minorEastAsia"/>
            <w:szCs w:val="22"/>
          </w:rPr>
          <w:delText xml:space="preserve"> and through administrative actions (see, e.g., </w:delText>
        </w:r>
        <w:r w:rsidR="00560A33" w:rsidDel="00AF30AB">
          <w:fldChar w:fldCharType="begin"/>
        </w:r>
        <w:r w:rsidR="00560A33" w:rsidDel="00AF30AB">
          <w:delInstrText xml:space="preserve"> HYPERLINK "file:///Foote%20SB.%20Why%20Medicare%20cannot%20promulgate%20a%20national%20coverage%20rule/%20a%20case%20of%20regula%20mortis.%20J%20Health%20Polit%20Policy%20Law%202002%3B27/707-730" </w:delInstrText>
        </w:r>
        <w:r w:rsidR="00560A33" w:rsidDel="00AF30AB">
          <w:fldChar w:fldCharType="separate"/>
        </w:r>
        <w:r w:rsidRPr="0004701F" w:rsidDel="00AF30AB">
          <w:rPr>
            <w:rStyle w:val="Hyperlink"/>
            <w:rFonts w:eastAsiaTheme="minorEastAsia"/>
            <w:szCs w:val="22"/>
          </w:rPr>
          <w:delText>this article</w:delText>
        </w:r>
        <w:r w:rsidR="00560A33" w:rsidDel="00AF30AB">
          <w:rPr>
            <w:rStyle w:val="Hyperlink"/>
            <w:rFonts w:eastAsiaTheme="minorEastAsia"/>
            <w:szCs w:val="22"/>
          </w:rPr>
          <w:fldChar w:fldCharType="end"/>
        </w:r>
        <w:r w:rsidDel="00AF30AB">
          <w:rPr>
            <w:rFonts w:eastAsiaTheme="minorEastAsia"/>
            <w:szCs w:val="22"/>
          </w:rPr>
          <w:delText>)</w:delText>
        </w:r>
      </w:del>
    </w:p>
    <w:p w14:paraId="1A90BF02" w14:textId="1B087EEE" w:rsidR="00C05406" w:rsidDel="00AF30AB" w:rsidRDefault="00C05406">
      <w:pPr>
        <w:pStyle w:val="FootnoteText"/>
        <w:rPr>
          <w:del w:id="318" w:author="Graves, John" w:date="2019-07-30T07:54:00Z"/>
        </w:rPr>
      </w:pPr>
    </w:p>
  </w:footnote>
  <w:footnote w:id="5">
    <w:p w14:paraId="420C1D91" w14:textId="77777777" w:rsidR="006D11DE" w:rsidRDefault="006D11DE" w:rsidP="006D11DE">
      <w:pPr>
        <w:pStyle w:val="FootnoteText"/>
      </w:pPr>
      <w:r>
        <w:rPr>
          <w:rStyle w:val="FootnoteReference"/>
        </w:rPr>
        <w:footnoteRef/>
      </w:r>
      <w:r>
        <w:t xml:space="preserve"> </w:t>
      </w:r>
      <w:r>
        <w:rPr>
          <w:rFonts w:eastAsiaTheme="minorEastAsia"/>
          <w:szCs w:val="22"/>
        </w:rPr>
        <w:t>Similarly, the origin of the often-used $50,000 per quality-adjusted life year (QALY) threshold used in health technology assessments has been traced, in part, to the incremental cost effectiveness ratio for hemodialysis for end-stage renal disease—an explicit disease-based criterion used to determine Medicare eligibility for nonelderly adults in the United States (Grosse 2008; Neumann, Cohen and Weinstein 2014).</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ves, John">
    <w15:presenceInfo w15:providerId="AD" w15:userId="S::john.graves@vumc.org::c41a603e-b262-41f8-9584-44a3aec69e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ED"/>
    <w:rsid w:val="00001509"/>
    <w:rsid w:val="0000511D"/>
    <w:rsid w:val="000052AE"/>
    <w:rsid w:val="00007D63"/>
    <w:rsid w:val="00010BD3"/>
    <w:rsid w:val="0001358B"/>
    <w:rsid w:val="00014FC9"/>
    <w:rsid w:val="00015008"/>
    <w:rsid w:val="00015A8F"/>
    <w:rsid w:val="00017856"/>
    <w:rsid w:val="00021067"/>
    <w:rsid w:val="0002407C"/>
    <w:rsid w:val="00027A16"/>
    <w:rsid w:val="0003019D"/>
    <w:rsid w:val="00030A01"/>
    <w:rsid w:val="0003307A"/>
    <w:rsid w:val="00035E4E"/>
    <w:rsid w:val="0003737A"/>
    <w:rsid w:val="00037812"/>
    <w:rsid w:val="00037838"/>
    <w:rsid w:val="00045611"/>
    <w:rsid w:val="0004701F"/>
    <w:rsid w:val="000510FC"/>
    <w:rsid w:val="00051589"/>
    <w:rsid w:val="0005294B"/>
    <w:rsid w:val="00054C1B"/>
    <w:rsid w:val="00056ECA"/>
    <w:rsid w:val="0005753B"/>
    <w:rsid w:val="00062189"/>
    <w:rsid w:val="00063C8E"/>
    <w:rsid w:val="0006586A"/>
    <w:rsid w:val="00065EFA"/>
    <w:rsid w:val="000719AB"/>
    <w:rsid w:val="00071B10"/>
    <w:rsid w:val="00073A0A"/>
    <w:rsid w:val="00076AE0"/>
    <w:rsid w:val="00083472"/>
    <w:rsid w:val="00084C6B"/>
    <w:rsid w:val="0008582E"/>
    <w:rsid w:val="00085987"/>
    <w:rsid w:val="00085AB8"/>
    <w:rsid w:val="00085EED"/>
    <w:rsid w:val="0009205F"/>
    <w:rsid w:val="00092201"/>
    <w:rsid w:val="00094268"/>
    <w:rsid w:val="000A017C"/>
    <w:rsid w:val="000A0698"/>
    <w:rsid w:val="000A21B4"/>
    <w:rsid w:val="000A4581"/>
    <w:rsid w:val="000A569F"/>
    <w:rsid w:val="000A7D08"/>
    <w:rsid w:val="000B04B7"/>
    <w:rsid w:val="000B324B"/>
    <w:rsid w:val="000D10B2"/>
    <w:rsid w:val="000D1128"/>
    <w:rsid w:val="000D2D67"/>
    <w:rsid w:val="000D4110"/>
    <w:rsid w:val="000D7FAB"/>
    <w:rsid w:val="000E4D7D"/>
    <w:rsid w:val="000E7F17"/>
    <w:rsid w:val="000F056C"/>
    <w:rsid w:val="000F067A"/>
    <w:rsid w:val="000F0B13"/>
    <w:rsid w:val="000F5288"/>
    <w:rsid w:val="000F547A"/>
    <w:rsid w:val="000F5B17"/>
    <w:rsid w:val="000F75CE"/>
    <w:rsid w:val="001009C4"/>
    <w:rsid w:val="001029EF"/>
    <w:rsid w:val="00104851"/>
    <w:rsid w:val="00113BC3"/>
    <w:rsid w:val="00115DE3"/>
    <w:rsid w:val="00116590"/>
    <w:rsid w:val="001170D7"/>
    <w:rsid w:val="001171AF"/>
    <w:rsid w:val="00124A05"/>
    <w:rsid w:val="00127DC7"/>
    <w:rsid w:val="00130057"/>
    <w:rsid w:val="00130C92"/>
    <w:rsid w:val="0013494C"/>
    <w:rsid w:val="001406F7"/>
    <w:rsid w:val="00150B7C"/>
    <w:rsid w:val="001539E9"/>
    <w:rsid w:val="00154B06"/>
    <w:rsid w:val="00154D0F"/>
    <w:rsid w:val="00155B0C"/>
    <w:rsid w:val="00157D05"/>
    <w:rsid w:val="00165548"/>
    <w:rsid w:val="0016570F"/>
    <w:rsid w:val="00166481"/>
    <w:rsid w:val="00170425"/>
    <w:rsid w:val="00170861"/>
    <w:rsid w:val="00170C02"/>
    <w:rsid w:val="00176B93"/>
    <w:rsid w:val="00177EF9"/>
    <w:rsid w:val="00182878"/>
    <w:rsid w:val="00183396"/>
    <w:rsid w:val="00183664"/>
    <w:rsid w:val="00184199"/>
    <w:rsid w:val="0018434B"/>
    <w:rsid w:val="0018547C"/>
    <w:rsid w:val="00185A8E"/>
    <w:rsid w:val="0018794C"/>
    <w:rsid w:val="00187B09"/>
    <w:rsid w:val="00190D18"/>
    <w:rsid w:val="001917E7"/>
    <w:rsid w:val="00194458"/>
    <w:rsid w:val="0019449A"/>
    <w:rsid w:val="00196BCC"/>
    <w:rsid w:val="00197A7C"/>
    <w:rsid w:val="001A36CF"/>
    <w:rsid w:val="001A4F98"/>
    <w:rsid w:val="001B2E43"/>
    <w:rsid w:val="001B3BA2"/>
    <w:rsid w:val="001B3CA3"/>
    <w:rsid w:val="001B77DA"/>
    <w:rsid w:val="001C0AC4"/>
    <w:rsid w:val="001C4BDA"/>
    <w:rsid w:val="001C58C8"/>
    <w:rsid w:val="001C6C34"/>
    <w:rsid w:val="001D2B17"/>
    <w:rsid w:val="001D5687"/>
    <w:rsid w:val="001E0CE1"/>
    <w:rsid w:val="001E4ADE"/>
    <w:rsid w:val="001F1130"/>
    <w:rsid w:val="001F2FAA"/>
    <w:rsid w:val="001F3414"/>
    <w:rsid w:val="001F4EB3"/>
    <w:rsid w:val="001F5821"/>
    <w:rsid w:val="001F5F55"/>
    <w:rsid w:val="00201ADF"/>
    <w:rsid w:val="0020296A"/>
    <w:rsid w:val="00203AD6"/>
    <w:rsid w:val="00206C17"/>
    <w:rsid w:val="00210895"/>
    <w:rsid w:val="00210966"/>
    <w:rsid w:val="00220D5B"/>
    <w:rsid w:val="002212AE"/>
    <w:rsid w:val="00221461"/>
    <w:rsid w:val="00224BDD"/>
    <w:rsid w:val="00226B0A"/>
    <w:rsid w:val="0023099D"/>
    <w:rsid w:val="002355C7"/>
    <w:rsid w:val="00236563"/>
    <w:rsid w:val="002458D7"/>
    <w:rsid w:val="002461E4"/>
    <w:rsid w:val="00246B37"/>
    <w:rsid w:val="00246D50"/>
    <w:rsid w:val="0024751F"/>
    <w:rsid w:val="00250087"/>
    <w:rsid w:val="002510F8"/>
    <w:rsid w:val="00255099"/>
    <w:rsid w:val="00257022"/>
    <w:rsid w:val="00260328"/>
    <w:rsid w:val="002626BC"/>
    <w:rsid w:val="00262B8D"/>
    <w:rsid w:val="00263FE5"/>
    <w:rsid w:val="0027134D"/>
    <w:rsid w:val="00271B75"/>
    <w:rsid w:val="00272FC3"/>
    <w:rsid w:val="002743F1"/>
    <w:rsid w:val="00280753"/>
    <w:rsid w:val="002812BB"/>
    <w:rsid w:val="002939CD"/>
    <w:rsid w:val="00296765"/>
    <w:rsid w:val="00296EC6"/>
    <w:rsid w:val="002A4CDF"/>
    <w:rsid w:val="002B518B"/>
    <w:rsid w:val="002B6B56"/>
    <w:rsid w:val="002B6BE6"/>
    <w:rsid w:val="002B7539"/>
    <w:rsid w:val="002B7A2F"/>
    <w:rsid w:val="002C0707"/>
    <w:rsid w:val="002C4F2E"/>
    <w:rsid w:val="002C6243"/>
    <w:rsid w:val="002C6304"/>
    <w:rsid w:val="002C7A11"/>
    <w:rsid w:val="002D3316"/>
    <w:rsid w:val="002D5476"/>
    <w:rsid w:val="002D7A6B"/>
    <w:rsid w:val="002D7ADB"/>
    <w:rsid w:val="002E316D"/>
    <w:rsid w:val="002E661B"/>
    <w:rsid w:val="002E7D41"/>
    <w:rsid w:val="002F5433"/>
    <w:rsid w:val="002F6A88"/>
    <w:rsid w:val="002F74F9"/>
    <w:rsid w:val="00300A5A"/>
    <w:rsid w:val="00310103"/>
    <w:rsid w:val="00311982"/>
    <w:rsid w:val="00314497"/>
    <w:rsid w:val="00315CE3"/>
    <w:rsid w:val="00324D6F"/>
    <w:rsid w:val="00331788"/>
    <w:rsid w:val="00334DAC"/>
    <w:rsid w:val="00335516"/>
    <w:rsid w:val="003366C0"/>
    <w:rsid w:val="00337111"/>
    <w:rsid w:val="0033770B"/>
    <w:rsid w:val="00337E9C"/>
    <w:rsid w:val="003418B8"/>
    <w:rsid w:val="00345E57"/>
    <w:rsid w:val="00353814"/>
    <w:rsid w:val="0035701B"/>
    <w:rsid w:val="00357444"/>
    <w:rsid w:val="00367A20"/>
    <w:rsid w:val="00372B8A"/>
    <w:rsid w:val="0038091D"/>
    <w:rsid w:val="00380A31"/>
    <w:rsid w:val="003811FD"/>
    <w:rsid w:val="003817C8"/>
    <w:rsid w:val="003831A3"/>
    <w:rsid w:val="00383B6D"/>
    <w:rsid w:val="003853D3"/>
    <w:rsid w:val="003902CB"/>
    <w:rsid w:val="0039286A"/>
    <w:rsid w:val="00393578"/>
    <w:rsid w:val="00394D72"/>
    <w:rsid w:val="00396293"/>
    <w:rsid w:val="003A6EF1"/>
    <w:rsid w:val="003B32D4"/>
    <w:rsid w:val="003B3723"/>
    <w:rsid w:val="003B75C9"/>
    <w:rsid w:val="003C0F2E"/>
    <w:rsid w:val="003C2B10"/>
    <w:rsid w:val="003C4882"/>
    <w:rsid w:val="003C491B"/>
    <w:rsid w:val="003C7808"/>
    <w:rsid w:val="003D311C"/>
    <w:rsid w:val="003E04DF"/>
    <w:rsid w:val="003E0630"/>
    <w:rsid w:val="003E2502"/>
    <w:rsid w:val="003E3C90"/>
    <w:rsid w:val="003E57E1"/>
    <w:rsid w:val="003E6580"/>
    <w:rsid w:val="003E76EC"/>
    <w:rsid w:val="003E7E23"/>
    <w:rsid w:val="003F051E"/>
    <w:rsid w:val="003F2DA4"/>
    <w:rsid w:val="003F48D9"/>
    <w:rsid w:val="00401D2C"/>
    <w:rsid w:val="004038F6"/>
    <w:rsid w:val="00404258"/>
    <w:rsid w:val="00404542"/>
    <w:rsid w:val="0040459C"/>
    <w:rsid w:val="00405516"/>
    <w:rsid w:val="004102ED"/>
    <w:rsid w:val="0041250D"/>
    <w:rsid w:val="00412F3B"/>
    <w:rsid w:val="00416471"/>
    <w:rsid w:val="00417AB8"/>
    <w:rsid w:val="004238A5"/>
    <w:rsid w:val="00423D61"/>
    <w:rsid w:val="00425E43"/>
    <w:rsid w:val="00427D35"/>
    <w:rsid w:val="004306C5"/>
    <w:rsid w:val="004319E9"/>
    <w:rsid w:val="00433C4A"/>
    <w:rsid w:val="00433C83"/>
    <w:rsid w:val="00434CBA"/>
    <w:rsid w:val="00435EF7"/>
    <w:rsid w:val="00443CAD"/>
    <w:rsid w:val="004445C6"/>
    <w:rsid w:val="00444A0A"/>
    <w:rsid w:val="0044562A"/>
    <w:rsid w:val="0044673E"/>
    <w:rsid w:val="004503B0"/>
    <w:rsid w:val="00452EC0"/>
    <w:rsid w:val="00453A50"/>
    <w:rsid w:val="004541C4"/>
    <w:rsid w:val="004551FB"/>
    <w:rsid w:val="0045753B"/>
    <w:rsid w:val="00462FB7"/>
    <w:rsid w:val="00466A4E"/>
    <w:rsid w:val="00472DF7"/>
    <w:rsid w:val="0047648A"/>
    <w:rsid w:val="00476FD8"/>
    <w:rsid w:val="0048171F"/>
    <w:rsid w:val="00481849"/>
    <w:rsid w:val="00486B40"/>
    <w:rsid w:val="00492491"/>
    <w:rsid w:val="00493864"/>
    <w:rsid w:val="00495B61"/>
    <w:rsid w:val="004A08E0"/>
    <w:rsid w:val="004A147E"/>
    <w:rsid w:val="004A275B"/>
    <w:rsid w:val="004A3C6A"/>
    <w:rsid w:val="004A4525"/>
    <w:rsid w:val="004A5006"/>
    <w:rsid w:val="004A6AD4"/>
    <w:rsid w:val="004A6F82"/>
    <w:rsid w:val="004B1820"/>
    <w:rsid w:val="004C256C"/>
    <w:rsid w:val="004C5D6F"/>
    <w:rsid w:val="004D1622"/>
    <w:rsid w:val="004D1F96"/>
    <w:rsid w:val="004D3658"/>
    <w:rsid w:val="004E1504"/>
    <w:rsid w:val="004E1D6E"/>
    <w:rsid w:val="004E31D6"/>
    <w:rsid w:val="004E4648"/>
    <w:rsid w:val="004F1427"/>
    <w:rsid w:val="004F1BF2"/>
    <w:rsid w:val="004F3B73"/>
    <w:rsid w:val="00501516"/>
    <w:rsid w:val="005027BA"/>
    <w:rsid w:val="00507AD2"/>
    <w:rsid w:val="00510F1F"/>
    <w:rsid w:val="00511C05"/>
    <w:rsid w:val="0051241D"/>
    <w:rsid w:val="00515299"/>
    <w:rsid w:val="00515308"/>
    <w:rsid w:val="00515C9A"/>
    <w:rsid w:val="0052391B"/>
    <w:rsid w:val="00523EA8"/>
    <w:rsid w:val="00524C58"/>
    <w:rsid w:val="00530038"/>
    <w:rsid w:val="00534BE0"/>
    <w:rsid w:val="00536DB5"/>
    <w:rsid w:val="005407C5"/>
    <w:rsid w:val="00541B7B"/>
    <w:rsid w:val="00542BD7"/>
    <w:rsid w:val="00546762"/>
    <w:rsid w:val="00546B44"/>
    <w:rsid w:val="00555AE1"/>
    <w:rsid w:val="00557B58"/>
    <w:rsid w:val="00560A33"/>
    <w:rsid w:val="005618C8"/>
    <w:rsid w:val="00565EFF"/>
    <w:rsid w:val="00577387"/>
    <w:rsid w:val="00584E0A"/>
    <w:rsid w:val="005855F8"/>
    <w:rsid w:val="00587A4B"/>
    <w:rsid w:val="00590868"/>
    <w:rsid w:val="0059365B"/>
    <w:rsid w:val="00593E3E"/>
    <w:rsid w:val="00594159"/>
    <w:rsid w:val="00595332"/>
    <w:rsid w:val="005970F5"/>
    <w:rsid w:val="005A31C2"/>
    <w:rsid w:val="005A46D8"/>
    <w:rsid w:val="005A52C2"/>
    <w:rsid w:val="005A6B65"/>
    <w:rsid w:val="005A7C4A"/>
    <w:rsid w:val="005B0C76"/>
    <w:rsid w:val="005B2B0B"/>
    <w:rsid w:val="005C026E"/>
    <w:rsid w:val="005C0CBB"/>
    <w:rsid w:val="005D1A3B"/>
    <w:rsid w:val="005D3611"/>
    <w:rsid w:val="005D3A90"/>
    <w:rsid w:val="005D6815"/>
    <w:rsid w:val="005E290E"/>
    <w:rsid w:val="005E4EE1"/>
    <w:rsid w:val="005E5776"/>
    <w:rsid w:val="005E5FDB"/>
    <w:rsid w:val="005F1FFF"/>
    <w:rsid w:val="005F26A4"/>
    <w:rsid w:val="00607CAC"/>
    <w:rsid w:val="0061140B"/>
    <w:rsid w:val="0061351A"/>
    <w:rsid w:val="006135BD"/>
    <w:rsid w:val="00626991"/>
    <w:rsid w:val="00627024"/>
    <w:rsid w:val="00634DFA"/>
    <w:rsid w:val="006400C0"/>
    <w:rsid w:val="00642569"/>
    <w:rsid w:val="00642C08"/>
    <w:rsid w:val="0064468B"/>
    <w:rsid w:val="0064471E"/>
    <w:rsid w:val="00645A4A"/>
    <w:rsid w:val="00647FF6"/>
    <w:rsid w:val="006527A4"/>
    <w:rsid w:val="0065323D"/>
    <w:rsid w:val="0066153A"/>
    <w:rsid w:val="00661F52"/>
    <w:rsid w:val="00665915"/>
    <w:rsid w:val="00667CC6"/>
    <w:rsid w:val="006710B3"/>
    <w:rsid w:val="00672262"/>
    <w:rsid w:val="006730CA"/>
    <w:rsid w:val="00676967"/>
    <w:rsid w:val="006800EC"/>
    <w:rsid w:val="00683262"/>
    <w:rsid w:val="0068631B"/>
    <w:rsid w:val="00686F6D"/>
    <w:rsid w:val="00690C7F"/>
    <w:rsid w:val="006920CB"/>
    <w:rsid w:val="00694D2E"/>
    <w:rsid w:val="0069622D"/>
    <w:rsid w:val="006A71B9"/>
    <w:rsid w:val="006B0C8A"/>
    <w:rsid w:val="006B2909"/>
    <w:rsid w:val="006B3910"/>
    <w:rsid w:val="006B393B"/>
    <w:rsid w:val="006B5499"/>
    <w:rsid w:val="006B7AE9"/>
    <w:rsid w:val="006C0132"/>
    <w:rsid w:val="006C2870"/>
    <w:rsid w:val="006C2E85"/>
    <w:rsid w:val="006C48A8"/>
    <w:rsid w:val="006C58F6"/>
    <w:rsid w:val="006C6781"/>
    <w:rsid w:val="006C710D"/>
    <w:rsid w:val="006D11DE"/>
    <w:rsid w:val="006D1577"/>
    <w:rsid w:val="006D2ED9"/>
    <w:rsid w:val="006D4E52"/>
    <w:rsid w:val="006E14B5"/>
    <w:rsid w:val="006E1D02"/>
    <w:rsid w:val="006E1E70"/>
    <w:rsid w:val="006E3AD7"/>
    <w:rsid w:val="006E435A"/>
    <w:rsid w:val="006E5D07"/>
    <w:rsid w:val="006F033D"/>
    <w:rsid w:val="006F6950"/>
    <w:rsid w:val="006F7A2D"/>
    <w:rsid w:val="00700AD3"/>
    <w:rsid w:val="00702EC2"/>
    <w:rsid w:val="0070392A"/>
    <w:rsid w:val="00704EDA"/>
    <w:rsid w:val="0071192B"/>
    <w:rsid w:val="007133CA"/>
    <w:rsid w:val="007161E5"/>
    <w:rsid w:val="007166A3"/>
    <w:rsid w:val="00722012"/>
    <w:rsid w:val="00724E2E"/>
    <w:rsid w:val="00731315"/>
    <w:rsid w:val="00732081"/>
    <w:rsid w:val="00734C38"/>
    <w:rsid w:val="007351B6"/>
    <w:rsid w:val="007370D6"/>
    <w:rsid w:val="0073783A"/>
    <w:rsid w:val="00744B6B"/>
    <w:rsid w:val="00745741"/>
    <w:rsid w:val="00746F46"/>
    <w:rsid w:val="00747F84"/>
    <w:rsid w:val="00750C9D"/>
    <w:rsid w:val="00751521"/>
    <w:rsid w:val="0075297B"/>
    <w:rsid w:val="0076124F"/>
    <w:rsid w:val="00764141"/>
    <w:rsid w:val="00767F04"/>
    <w:rsid w:val="007739C3"/>
    <w:rsid w:val="007770A1"/>
    <w:rsid w:val="00784FC3"/>
    <w:rsid w:val="00785A3D"/>
    <w:rsid w:val="00790B34"/>
    <w:rsid w:val="0079192B"/>
    <w:rsid w:val="007927CD"/>
    <w:rsid w:val="00792B99"/>
    <w:rsid w:val="007939E3"/>
    <w:rsid w:val="007954B3"/>
    <w:rsid w:val="007A234F"/>
    <w:rsid w:val="007A604B"/>
    <w:rsid w:val="007B4518"/>
    <w:rsid w:val="007B4F5D"/>
    <w:rsid w:val="007B5FBC"/>
    <w:rsid w:val="007C49E3"/>
    <w:rsid w:val="007D1516"/>
    <w:rsid w:val="007D387E"/>
    <w:rsid w:val="007D4AC4"/>
    <w:rsid w:val="007D76DA"/>
    <w:rsid w:val="007E0A6B"/>
    <w:rsid w:val="007E46F2"/>
    <w:rsid w:val="007E505E"/>
    <w:rsid w:val="007E5A78"/>
    <w:rsid w:val="007E7DF5"/>
    <w:rsid w:val="007E7F71"/>
    <w:rsid w:val="007F03B7"/>
    <w:rsid w:val="007F1AF5"/>
    <w:rsid w:val="007F29C9"/>
    <w:rsid w:val="007F501F"/>
    <w:rsid w:val="007F6B99"/>
    <w:rsid w:val="00807F07"/>
    <w:rsid w:val="00813AB4"/>
    <w:rsid w:val="0081613E"/>
    <w:rsid w:val="00816646"/>
    <w:rsid w:val="00816AA3"/>
    <w:rsid w:val="008176CF"/>
    <w:rsid w:val="00820A62"/>
    <w:rsid w:val="00833C03"/>
    <w:rsid w:val="008377C0"/>
    <w:rsid w:val="00840ECD"/>
    <w:rsid w:val="00840ED7"/>
    <w:rsid w:val="008421EE"/>
    <w:rsid w:val="00843864"/>
    <w:rsid w:val="00843F15"/>
    <w:rsid w:val="008533C2"/>
    <w:rsid w:val="00854565"/>
    <w:rsid w:val="00854B35"/>
    <w:rsid w:val="00854E33"/>
    <w:rsid w:val="00854F7E"/>
    <w:rsid w:val="00855201"/>
    <w:rsid w:val="00855353"/>
    <w:rsid w:val="008673FB"/>
    <w:rsid w:val="00867A88"/>
    <w:rsid w:val="008707D4"/>
    <w:rsid w:val="00873A70"/>
    <w:rsid w:val="008758B0"/>
    <w:rsid w:val="0087692B"/>
    <w:rsid w:val="0087787E"/>
    <w:rsid w:val="0088447A"/>
    <w:rsid w:val="00887457"/>
    <w:rsid w:val="008920A9"/>
    <w:rsid w:val="00892CD9"/>
    <w:rsid w:val="00896ED9"/>
    <w:rsid w:val="008A16FD"/>
    <w:rsid w:val="008A5935"/>
    <w:rsid w:val="008A71CB"/>
    <w:rsid w:val="008B68C4"/>
    <w:rsid w:val="008B7852"/>
    <w:rsid w:val="008C0A78"/>
    <w:rsid w:val="008C12C0"/>
    <w:rsid w:val="008C2575"/>
    <w:rsid w:val="008C6138"/>
    <w:rsid w:val="008C6B95"/>
    <w:rsid w:val="008D12DE"/>
    <w:rsid w:val="008D19D3"/>
    <w:rsid w:val="008D3F9B"/>
    <w:rsid w:val="008D4414"/>
    <w:rsid w:val="008D4E79"/>
    <w:rsid w:val="008E4EE3"/>
    <w:rsid w:val="008E667D"/>
    <w:rsid w:val="008F31F8"/>
    <w:rsid w:val="008F57FB"/>
    <w:rsid w:val="008F7AC9"/>
    <w:rsid w:val="00901A4E"/>
    <w:rsid w:val="00903A98"/>
    <w:rsid w:val="00904F05"/>
    <w:rsid w:val="00905EF2"/>
    <w:rsid w:val="00907EE6"/>
    <w:rsid w:val="009108F8"/>
    <w:rsid w:val="00913082"/>
    <w:rsid w:val="00913088"/>
    <w:rsid w:val="009131FE"/>
    <w:rsid w:val="009175AE"/>
    <w:rsid w:val="00920932"/>
    <w:rsid w:val="009269BD"/>
    <w:rsid w:val="00926CBD"/>
    <w:rsid w:val="00933A0A"/>
    <w:rsid w:val="00940D67"/>
    <w:rsid w:val="009442DF"/>
    <w:rsid w:val="00944700"/>
    <w:rsid w:val="009473AF"/>
    <w:rsid w:val="00951968"/>
    <w:rsid w:val="00964355"/>
    <w:rsid w:val="009645B2"/>
    <w:rsid w:val="00965323"/>
    <w:rsid w:val="0096537E"/>
    <w:rsid w:val="009673BD"/>
    <w:rsid w:val="009716ED"/>
    <w:rsid w:val="009763AA"/>
    <w:rsid w:val="00976D1C"/>
    <w:rsid w:val="009842E0"/>
    <w:rsid w:val="0098493A"/>
    <w:rsid w:val="00984A92"/>
    <w:rsid w:val="00992610"/>
    <w:rsid w:val="00994A75"/>
    <w:rsid w:val="00994C4B"/>
    <w:rsid w:val="009A44F5"/>
    <w:rsid w:val="009B2421"/>
    <w:rsid w:val="009B5564"/>
    <w:rsid w:val="009B5868"/>
    <w:rsid w:val="009B60FE"/>
    <w:rsid w:val="009B72BE"/>
    <w:rsid w:val="009C1FFE"/>
    <w:rsid w:val="009C2019"/>
    <w:rsid w:val="009C5A93"/>
    <w:rsid w:val="009C795A"/>
    <w:rsid w:val="009D0034"/>
    <w:rsid w:val="009D2A6D"/>
    <w:rsid w:val="009D3C12"/>
    <w:rsid w:val="009D50FF"/>
    <w:rsid w:val="009D51FD"/>
    <w:rsid w:val="009D54E5"/>
    <w:rsid w:val="009E0088"/>
    <w:rsid w:val="009E0CB1"/>
    <w:rsid w:val="009E4CBE"/>
    <w:rsid w:val="009E6209"/>
    <w:rsid w:val="009F16D0"/>
    <w:rsid w:val="00A00921"/>
    <w:rsid w:val="00A035C5"/>
    <w:rsid w:val="00A06D5B"/>
    <w:rsid w:val="00A072FE"/>
    <w:rsid w:val="00A10A37"/>
    <w:rsid w:val="00A1155F"/>
    <w:rsid w:val="00A12070"/>
    <w:rsid w:val="00A12C50"/>
    <w:rsid w:val="00A12D94"/>
    <w:rsid w:val="00A13E70"/>
    <w:rsid w:val="00A1582D"/>
    <w:rsid w:val="00A20D85"/>
    <w:rsid w:val="00A41A27"/>
    <w:rsid w:val="00A437AE"/>
    <w:rsid w:val="00A471CE"/>
    <w:rsid w:val="00A52110"/>
    <w:rsid w:val="00A54255"/>
    <w:rsid w:val="00A55BA2"/>
    <w:rsid w:val="00A574F7"/>
    <w:rsid w:val="00A57EB2"/>
    <w:rsid w:val="00A6144D"/>
    <w:rsid w:val="00A63544"/>
    <w:rsid w:val="00A66985"/>
    <w:rsid w:val="00A66CF5"/>
    <w:rsid w:val="00A7014B"/>
    <w:rsid w:val="00A74119"/>
    <w:rsid w:val="00A752E8"/>
    <w:rsid w:val="00A77038"/>
    <w:rsid w:val="00A77423"/>
    <w:rsid w:val="00A81AE4"/>
    <w:rsid w:val="00A83AC4"/>
    <w:rsid w:val="00A870C9"/>
    <w:rsid w:val="00A9297E"/>
    <w:rsid w:val="00A94071"/>
    <w:rsid w:val="00A94D54"/>
    <w:rsid w:val="00A94FFB"/>
    <w:rsid w:val="00A96C1A"/>
    <w:rsid w:val="00A97192"/>
    <w:rsid w:val="00AA5A64"/>
    <w:rsid w:val="00AB1332"/>
    <w:rsid w:val="00AB5E62"/>
    <w:rsid w:val="00AB6556"/>
    <w:rsid w:val="00AB6ED1"/>
    <w:rsid w:val="00AC4758"/>
    <w:rsid w:val="00AC57AC"/>
    <w:rsid w:val="00AD2C4E"/>
    <w:rsid w:val="00AD30FB"/>
    <w:rsid w:val="00AD3337"/>
    <w:rsid w:val="00AD7E60"/>
    <w:rsid w:val="00AE07E4"/>
    <w:rsid w:val="00AE0F8B"/>
    <w:rsid w:val="00AE289C"/>
    <w:rsid w:val="00AE39D8"/>
    <w:rsid w:val="00AE586B"/>
    <w:rsid w:val="00AE5A22"/>
    <w:rsid w:val="00AE62AF"/>
    <w:rsid w:val="00AF0DA3"/>
    <w:rsid w:val="00AF30AB"/>
    <w:rsid w:val="00AF4348"/>
    <w:rsid w:val="00AF58FB"/>
    <w:rsid w:val="00B04881"/>
    <w:rsid w:val="00B07EDE"/>
    <w:rsid w:val="00B10ECF"/>
    <w:rsid w:val="00B150C7"/>
    <w:rsid w:val="00B1780F"/>
    <w:rsid w:val="00B17C6E"/>
    <w:rsid w:val="00B2138C"/>
    <w:rsid w:val="00B215B1"/>
    <w:rsid w:val="00B2574E"/>
    <w:rsid w:val="00B25872"/>
    <w:rsid w:val="00B25DC1"/>
    <w:rsid w:val="00B2662B"/>
    <w:rsid w:val="00B26DFC"/>
    <w:rsid w:val="00B27112"/>
    <w:rsid w:val="00B27375"/>
    <w:rsid w:val="00B35B5D"/>
    <w:rsid w:val="00B3700A"/>
    <w:rsid w:val="00B37DCF"/>
    <w:rsid w:val="00B40F17"/>
    <w:rsid w:val="00B412EC"/>
    <w:rsid w:val="00B43178"/>
    <w:rsid w:val="00B466CE"/>
    <w:rsid w:val="00B50D2F"/>
    <w:rsid w:val="00B6046D"/>
    <w:rsid w:val="00B645DE"/>
    <w:rsid w:val="00B6548A"/>
    <w:rsid w:val="00B67109"/>
    <w:rsid w:val="00B67EBF"/>
    <w:rsid w:val="00B74B43"/>
    <w:rsid w:val="00B76753"/>
    <w:rsid w:val="00B773A5"/>
    <w:rsid w:val="00B82443"/>
    <w:rsid w:val="00B85DEA"/>
    <w:rsid w:val="00B90EE7"/>
    <w:rsid w:val="00B93518"/>
    <w:rsid w:val="00B950A2"/>
    <w:rsid w:val="00B96604"/>
    <w:rsid w:val="00B97849"/>
    <w:rsid w:val="00B97EF3"/>
    <w:rsid w:val="00BA1EE4"/>
    <w:rsid w:val="00BA290B"/>
    <w:rsid w:val="00BA39E2"/>
    <w:rsid w:val="00BA635E"/>
    <w:rsid w:val="00BA7C6E"/>
    <w:rsid w:val="00BB19D0"/>
    <w:rsid w:val="00BB4265"/>
    <w:rsid w:val="00BB52F7"/>
    <w:rsid w:val="00BB5ECC"/>
    <w:rsid w:val="00BB70C3"/>
    <w:rsid w:val="00BC5EAC"/>
    <w:rsid w:val="00BC73B0"/>
    <w:rsid w:val="00BD24D3"/>
    <w:rsid w:val="00BD2A6C"/>
    <w:rsid w:val="00BD3477"/>
    <w:rsid w:val="00BE06B1"/>
    <w:rsid w:val="00BE144B"/>
    <w:rsid w:val="00BE26F5"/>
    <w:rsid w:val="00BE3577"/>
    <w:rsid w:val="00BF05C2"/>
    <w:rsid w:val="00BF3D65"/>
    <w:rsid w:val="00BF4A74"/>
    <w:rsid w:val="00BF4BB2"/>
    <w:rsid w:val="00BF565A"/>
    <w:rsid w:val="00BF79DE"/>
    <w:rsid w:val="00C05406"/>
    <w:rsid w:val="00C05923"/>
    <w:rsid w:val="00C05CA0"/>
    <w:rsid w:val="00C065C7"/>
    <w:rsid w:val="00C06A1C"/>
    <w:rsid w:val="00C070FF"/>
    <w:rsid w:val="00C14D41"/>
    <w:rsid w:val="00C17312"/>
    <w:rsid w:val="00C26481"/>
    <w:rsid w:val="00C26E12"/>
    <w:rsid w:val="00C35169"/>
    <w:rsid w:val="00C35CBB"/>
    <w:rsid w:val="00C51C6E"/>
    <w:rsid w:val="00C53131"/>
    <w:rsid w:val="00C537FB"/>
    <w:rsid w:val="00C5441E"/>
    <w:rsid w:val="00C552C2"/>
    <w:rsid w:val="00C554C4"/>
    <w:rsid w:val="00C555C1"/>
    <w:rsid w:val="00C55732"/>
    <w:rsid w:val="00C62D69"/>
    <w:rsid w:val="00C63566"/>
    <w:rsid w:val="00C64A0F"/>
    <w:rsid w:val="00C64ADB"/>
    <w:rsid w:val="00C6522C"/>
    <w:rsid w:val="00C672D5"/>
    <w:rsid w:val="00C67676"/>
    <w:rsid w:val="00C709AE"/>
    <w:rsid w:val="00C74584"/>
    <w:rsid w:val="00C84300"/>
    <w:rsid w:val="00C84796"/>
    <w:rsid w:val="00C86130"/>
    <w:rsid w:val="00C86FCF"/>
    <w:rsid w:val="00C90931"/>
    <w:rsid w:val="00C92060"/>
    <w:rsid w:val="00C9502F"/>
    <w:rsid w:val="00C974B3"/>
    <w:rsid w:val="00CA2DFA"/>
    <w:rsid w:val="00CA520D"/>
    <w:rsid w:val="00CB01BA"/>
    <w:rsid w:val="00CB1D40"/>
    <w:rsid w:val="00CB259F"/>
    <w:rsid w:val="00CB34CE"/>
    <w:rsid w:val="00CB7849"/>
    <w:rsid w:val="00CB7E29"/>
    <w:rsid w:val="00CB7E3D"/>
    <w:rsid w:val="00CC1243"/>
    <w:rsid w:val="00CC1C68"/>
    <w:rsid w:val="00CC73D9"/>
    <w:rsid w:val="00CD357D"/>
    <w:rsid w:val="00CD4B25"/>
    <w:rsid w:val="00CE18D5"/>
    <w:rsid w:val="00CE1F4C"/>
    <w:rsid w:val="00CE223C"/>
    <w:rsid w:val="00CE2D95"/>
    <w:rsid w:val="00CE5D9D"/>
    <w:rsid w:val="00CE74BB"/>
    <w:rsid w:val="00CE7B27"/>
    <w:rsid w:val="00CF0A0A"/>
    <w:rsid w:val="00CF0E7A"/>
    <w:rsid w:val="00CF125C"/>
    <w:rsid w:val="00CF5029"/>
    <w:rsid w:val="00CF59F9"/>
    <w:rsid w:val="00CF61A6"/>
    <w:rsid w:val="00CF7341"/>
    <w:rsid w:val="00D018A1"/>
    <w:rsid w:val="00D039BD"/>
    <w:rsid w:val="00D0467C"/>
    <w:rsid w:val="00D1057F"/>
    <w:rsid w:val="00D154FE"/>
    <w:rsid w:val="00D16D59"/>
    <w:rsid w:val="00D16F66"/>
    <w:rsid w:val="00D22566"/>
    <w:rsid w:val="00D2588E"/>
    <w:rsid w:val="00D30180"/>
    <w:rsid w:val="00D323EF"/>
    <w:rsid w:val="00D33C2B"/>
    <w:rsid w:val="00D34595"/>
    <w:rsid w:val="00D350EA"/>
    <w:rsid w:val="00D44D96"/>
    <w:rsid w:val="00D47A99"/>
    <w:rsid w:val="00D501FE"/>
    <w:rsid w:val="00D506EA"/>
    <w:rsid w:val="00D50921"/>
    <w:rsid w:val="00D53C36"/>
    <w:rsid w:val="00D544DC"/>
    <w:rsid w:val="00D545F2"/>
    <w:rsid w:val="00D56B2B"/>
    <w:rsid w:val="00D571A5"/>
    <w:rsid w:val="00D57C24"/>
    <w:rsid w:val="00D61BE1"/>
    <w:rsid w:val="00D640AF"/>
    <w:rsid w:val="00D64678"/>
    <w:rsid w:val="00D64DD5"/>
    <w:rsid w:val="00D66B38"/>
    <w:rsid w:val="00D724DC"/>
    <w:rsid w:val="00D778D1"/>
    <w:rsid w:val="00D90A40"/>
    <w:rsid w:val="00D91E36"/>
    <w:rsid w:val="00D95B6D"/>
    <w:rsid w:val="00DA0882"/>
    <w:rsid w:val="00DA2F8D"/>
    <w:rsid w:val="00DA406B"/>
    <w:rsid w:val="00DA41FE"/>
    <w:rsid w:val="00DA48B1"/>
    <w:rsid w:val="00DA48BA"/>
    <w:rsid w:val="00DA5C9B"/>
    <w:rsid w:val="00DA69EE"/>
    <w:rsid w:val="00DA6F55"/>
    <w:rsid w:val="00DB05C6"/>
    <w:rsid w:val="00DB63C3"/>
    <w:rsid w:val="00DC3088"/>
    <w:rsid w:val="00DD03F7"/>
    <w:rsid w:val="00DD1561"/>
    <w:rsid w:val="00DD6069"/>
    <w:rsid w:val="00DE3522"/>
    <w:rsid w:val="00DE4A53"/>
    <w:rsid w:val="00DE5041"/>
    <w:rsid w:val="00DE5BAE"/>
    <w:rsid w:val="00DE664C"/>
    <w:rsid w:val="00DF048D"/>
    <w:rsid w:val="00DF174F"/>
    <w:rsid w:val="00DF6852"/>
    <w:rsid w:val="00DF75A5"/>
    <w:rsid w:val="00E01DBF"/>
    <w:rsid w:val="00E02693"/>
    <w:rsid w:val="00E03222"/>
    <w:rsid w:val="00E046F1"/>
    <w:rsid w:val="00E1141C"/>
    <w:rsid w:val="00E1257D"/>
    <w:rsid w:val="00E158C1"/>
    <w:rsid w:val="00E1711D"/>
    <w:rsid w:val="00E20270"/>
    <w:rsid w:val="00E23EF5"/>
    <w:rsid w:val="00E25771"/>
    <w:rsid w:val="00E3169F"/>
    <w:rsid w:val="00E34E9F"/>
    <w:rsid w:val="00E36C5A"/>
    <w:rsid w:val="00E3799F"/>
    <w:rsid w:val="00E41689"/>
    <w:rsid w:val="00E438FA"/>
    <w:rsid w:val="00E46BB7"/>
    <w:rsid w:val="00E52660"/>
    <w:rsid w:val="00E55150"/>
    <w:rsid w:val="00E564CB"/>
    <w:rsid w:val="00E570C2"/>
    <w:rsid w:val="00E62FAA"/>
    <w:rsid w:val="00E6680B"/>
    <w:rsid w:val="00E673B5"/>
    <w:rsid w:val="00E67F46"/>
    <w:rsid w:val="00E7228D"/>
    <w:rsid w:val="00E75DE7"/>
    <w:rsid w:val="00E82CC1"/>
    <w:rsid w:val="00E84E23"/>
    <w:rsid w:val="00E86738"/>
    <w:rsid w:val="00E87FBB"/>
    <w:rsid w:val="00E900ED"/>
    <w:rsid w:val="00E935DE"/>
    <w:rsid w:val="00E943D2"/>
    <w:rsid w:val="00E94AF4"/>
    <w:rsid w:val="00EA0434"/>
    <w:rsid w:val="00EA0D6F"/>
    <w:rsid w:val="00EA0E34"/>
    <w:rsid w:val="00EA309A"/>
    <w:rsid w:val="00EA6E59"/>
    <w:rsid w:val="00EB078D"/>
    <w:rsid w:val="00EB11AC"/>
    <w:rsid w:val="00EB29EA"/>
    <w:rsid w:val="00EB3226"/>
    <w:rsid w:val="00EB7206"/>
    <w:rsid w:val="00EC13B4"/>
    <w:rsid w:val="00ED7503"/>
    <w:rsid w:val="00EE0B85"/>
    <w:rsid w:val="00EE20D9"/>
    <w:rsid w:val="00EE269D"/>
    <w:rsid w:val="00EE32D5"/>
    <w:rsid w:val="00EF05D8"/>
    <w:rsid w:val="00EF7180"/>
    <w:rsid w:val="00F00665"/>
    <w:rsid w:val="00F01552"/>
    <w:rsid w:val="00F01A12"/>
    <w:rsid w:val="00F01EC8"/>
    <w:rsid w:val="00F0305E"/>
    <w:rsid w:val="00F1376A"/>
    <w:rsid w:val="00F16E97"/>
    <w:rsid w:val="00F25050"/>
    <w:rsid w:val="00F262B8"/>
    <w:rsid w:val="00F26876"/>
    <w:rsid w:val="00F2789A"/>
    <w:rsid w:val="00F31637"/>
    <w:rsid w:val="00F3282C"/>
    <w:rsid w:val="00F33D8C"/>
    <w:rsid w:val="00F34500"/>
    <w:rsid w:val="00F349E9"/>
    <w:rsid w:val="00F406F7"/>
    <w:rsid w:val="00F417C1"/>
    <w:rsid w:val="00F41D47"/>
    <w:rsid w:val="00F421C4"/>
    <w:rsid w:val="00F4225F"/>
    <w:rsid w:val="00F4268D"/>
    <w:rsid w:val="00F42A1C"/>
    <w:rsid w:val="00F433CF"/>
    <w:rsid w:val="00F44106"/>
    <w:rsid w:val="00F44CA0"/>
    <w:rsid w:val="00F46BCF"/>
    <w:rsid w:val="00F508D6"/>
    <w:rsid w:val="00F51920"/>
    <w:rsid w:val="00F53549"/>
    <w:rsid w:val="00F56F68"/>
    <w:rsid w:val="00F61A22"/>
    <w:rsid w:val="00F62052"/>
    <w:rsid w:val="00F65F47"/>
    <w:rsid w:val="00F67557"/>
    <w:rsid w:val="00F747B6"/>
    <w:rsid w:val="00F81073"/>
    <w:rsid w:val="00F82440"/>
    <w:rsid w:val="00F8405D"/>
    <w:rsid w:val="00F853EB"/>
    <w:rsid w:val="00F9074C"/>
    <w:rsid w:val="00F93C03"/>
    <w:rsid w:val="00F93C82"/>
    <w:rsid w:val="00F96165"/>
    <w:rsid w:val="00FA4E94"/>
    <w:rsid w:val="00FA5E28"/>
    <w:rsid w:val="00FB01E6"/>
    <w:rsid w:val="00FB2F1C"/>
    <w:rsid w:val="00FB610E"/>
    <w:rsid w:val="00FC0BD3"/>
    <w:rsid w:val="00FC3670"/>
    <w:rsid w:val="00FC5784"/>
    <w:rsid w:val="00FD0DB5"/>
    <w:rsid w:val="00FD31D9"/>
    <w:rsid w:val="00FD4961"/>
    <w:rsid w:val="00FD6D4F"/>
    <w:rsid w:val="00FE2C2F"/>
    <w:rsid w:val="00FE5966"/>
    <w:rsid w:val="00FE6653"/>
    <w:rsid w:val="00FE6C78"/>
    <w:rsid w:val="00FE7D26"/>
    <w:rsid w:val="00FF5BAE"/>
    <w:rsid w:val="00FF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4E4B"/>
  <w15:chartTrackingRefBased/>
  <w15:docId w15:val="{9452B9E8-C914-7144-8B86-D9986289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6124F"/>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2ED"/>
    <w:rPr>
      <w:color w:val="808080"/>
    </w:rPr>
  </w:style>
  <w:style w:type="character" w:styleId="CommentReference">
    <w:name w:val="annotation reference"/>
    <w:basedOn w:val="DefaultParagraphFont"/>
    <w:uiPriority w:val="99"/>
    <w:semiHidden/>
    <w:unhideWhenUsed/>
    <w:rsid w:val="007939E3"/>
    <w:rPr>
      <w:sz w:val="16"/>
      <w:szCs w:val="16"/>
    </w:rPr>
  </w:style>
  <w:style w:type="paragraph" w:styleId="CommentText">
    <w:name w:val="annotation text"/>
    <w:basedOn w:val="Normal"/>
    <w:link w:val="CommentTextChar"/>
    <w:uiPriority w:val="99"/>
    <w:semiHidden/>
    <w:unhideWhenUsed/>
    <w:rsid w:val="007939E3"/>
    <w:rPr>
      <w:sz w:val="20"/>
      <w:szCs w:val="20"/>
    </w:rPr>
  </w:style>
  <w:style w:type="character" w:customStyle="1" w:styleId="CommentTextChar">
    <w:name w:val="Comment Text Char"/>
    <w:basedOn w:val="DefaultParagraphFont"/>
    <w:link w:val="CommentText"/>
    <w:uiPriority w:val="99"/>
    <w:semiHidden/>
    <w:rsid w:val="007939E3"/>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7939E3"/>
    <w:rPr>
      <w:b/>
      <w:bCs/>
    </w:rPr>
  </w:style>
  <w:style w:type="character" w:customStyle="1" w:styleId="CommentSubjectChar">
    <w:name w:val="Comment Subject Char"/>
    <w:basedOn w:val="CommentTextChar"/>
    <w:link w:val="CommentSubject"/>
    <w:uiPriority w:val="99"/>
    <w:semiHidden/>
    <w:rsid w:val="007939E3"/>
    <w:rPr>
      <w:rFonts w:ascii="Garamond" w:hAnsi="Garamond"/>
      <w:b/>
      <w:bCs/>
      <w:sz w:val="20"/>
      <w:szCs w:val="20"/>
    </w:rPr>
  </w:style>
  <w:style w:type="paragraph" w:styleId="BalloonText">
    <w:name w:val="Balloon Text"/>
    <w:basedOn w:val="Normal"/>
    <w:link w:val="BalloonTextChar"/>
    <w:uiPriority w:val="99"/>
    <w:semiHidden/>
    <w:unhideWhenUsed/>
    <w:rsid w:val="007939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39E3"/>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412EC"/>
    <w:rPr>
      <w:sz w:val="20"/>
      <w:szCs w:val="20"/>
    </w:rPr>
  </w:style>
  <w:style w:type="character" w:customStyle="1" w:styleId="FootnoteTextChar">
    <w:name w:val="Footnote Text Char"/>
    <w:basedOn w:val="DefaultParagraphFont"/>
    <w:link w:val="FootnoteText"/>
    <w:uiPriority w:val="99"/>
    <w:semiHidden/>
    <w:rsid w:val="00B412EC"/>
    <w:rPr>
      <w:rFonts w:ascii="Garamond" w:hAnsi="Garamond"/>
      <w:sz w:val="20"/>
      <w:szCs w:val="20"/>
    </w:rPr>
  </w:style>
  <w:style w:type="character" w:styleId="FootnoteReference">
    <w:name w:val="footnote reference"/>
    <w:basedOn w:val="DefaultParagraphFont"/>
    <w:uiPriority w:val="99"/>
    <w:semiHidden/>
    <w:unhideWhenUsed/>
    <w:rsid w:val="00B412EC"/>
    <w:rPr>
      <w:vertAlign w:val="superscript"/>
    </w:rPr>
  </w:style>
  <w:style w:type="character" w:styleId="Hyperlink">
    <w:name w:val="Hyperlink"/>
    <w:basedOn w:val="DefaultParagraphFont"/>
    <w:uiPriority w:val="99"/>
    <w:unhideWhenUsed/>
    <w:rsid w:val="00B412EC"/>
    <w:rPr>
      <w:color w:val="0563C1" w:themeColor="hyperlink"/>
      <w:u w:val="single"/>
    </w:rPr>
  </w:style>
  <w:style w:type="character" w:styleId="UnresolvedMention">
    <w:name w:val="Unresolved Mention"/>
    <w:basedOn w:val="DefaultParagraphFont"/>
    <w:uiPriority w:val="99"/>
    <w:rsid w:val="00B41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040292">
      <w:bodyDiv w:val="1"/>
      <w:marLeft w:val="0"/>
      <w:marRight w:val="0"/>
      <w:marTop w:val="0"/>
      <w:marBottom w:val="0"/>
      <w:divBdr>
        <w:top w:val="none" w:sz="0" w:space="0" w:color="auto"/>
        <w:left w:val="none" w:sz="0" w:space="0" w:color="auto"/>
        <w:bottom w:val="none" w:sz="0" w:space="0" w:color="auto"/>
        <w:right w:val="none" w:sz="0" w:space="0" w:color="auto"/>
      </w:divBdr>
    </w:div>
    <w:div w:id="1427000286">
      <w:bodyDiv w:val="1"/>
      <w:marLeft w:val="0"/>
      <w:marRight w:val="0"/>
      <w:marTop w:val="0"/>
      <w:marBottom w:val="0"/>
      <w:divBdr>
        <w:top w:val="none" w:sz="0" w:space="0" w:color="auto"/>
        <w:left w:val="none" w:sz="0" w:space="0" w:color="auto"/>
        <w:bottom w:val="none" w:sz="0" w:space="0" w:color="auto"/>
        <w:right w:val="none" w:sz="0" w:space="0" w:color="auto"/>
      </w:divBdr>
    </w:div>
    <w:div w:id="149062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image" Target="media/image1.emf"/><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nytimes.com/2009/10/19/us/19iht-letter.html" TargetMode="External"/><Relationship Id="rId2" Type="http://schemas.openxmlformats.org/officeDocument/2006/relationships/hyperlink" Target="https://prescriptions.blogs.nytimes.com/2009/10/07/analysis-sees-baucus-bill-meeting-obamas-cost-and-deficit-targets/" TargetMode="External"/><Relationship Id="rId1" Type="http://schemas.openxmlformats.org/officeDocument/2006/relationships/hyperlink" Target="https://www.nytimes.com/2017/05/24/us/politics/cbo-congressional-budget-office-health-care.html" TargetMode="External"/><Relationship Id="rId4" Type="http://schemas.openxmlformats.org/officeDocument/2006/relationships/hyperlink" Target="https://www.nytimes.com/2009/10/06/health/policy/06heal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18</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John</dc:creator>
  <cp:keywords/>
  <dc:description/>
  <cp:lastModifiedBy>Graves, John</cp:lastModifiedBy>
  <cp:revision>1044</cp:revision>
  <dcterms:created xsi:type="dcterms:W3CDTF">2019-07-12T15:13:00Z</dcterms:created>
  <dcterms:modified xsi:type="dcterms:W3CDTF">2019-08-08T15:38:00Z</dcterms:modified>
</cp:coreProperties>
</file>